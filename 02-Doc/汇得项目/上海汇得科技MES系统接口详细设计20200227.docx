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E50DA" w14:textId="77777777" w:rsidR="00B16329" w:rsidRDefault="00B16329" w:rsidP="00B16329">
      <w:pPr>
        <w:widowControl/>
        <w:jc w:val="left"/>
        <w:rPr>
          <w:kern w:val="0"/>
          <w:sz w:val="20"/>
        </w:rPr>
      </w:pPr>
    </w:p>
    <w:p w14:paraId="4BC0648E" w14:textId="77777777" w:rsidR="00B16329" w:rsidRDefault="00B16329" w:rsidP="00B16329">
      <w:pPr>
        <w:rPr>
          <w:sz w:val="20"/>
        </w:rPr>
      </w:pPr>
    </w:p>
    <w:p w14:paraId="2EDE7F9E" w14:textId="77777777" w:rsidR="00B16329" w:rsidRDefault="009D4AC5" w:rsidP="00B16329">
      <w:r>
        <w:rPr>
          <w:noProof/>
        </w:rPr>
        <w:object w:dxaOrig="0" w:dyaOrig="0" w14:anchorId="71B5B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3pt;margin-top:-10.9pt;width:1in;height:31.2pt;z-index:251662336" fillcolor="window">
            <v:imagedata r:id="rId8" o:title=""/>
            <w10:wrap side="left"/>
          </v:shape>
          <o:OLEObject Type="Embed" ProgID="Word.Picture.8" ShapeID="_x0000_s1026" DrawAspect="Content" ObjectID="_1644295959" r:id="rId9"/>
        </w:object>
      </w:r>
    </w:p>
    <w:p w14:paraId="28D2A226" w14:textId="77777777" w:rsidR="00B16329" w:rsidRDefault="00B16329" w:rsidP="00B16329"/>
    <w:p w14:paraId="33A345CD" w14:textId="77777777" w:rsidR="00B16329" w:rsidRDefault="00B16329" w:rsidP="00B16329"/>
    <w:p w14:paraId="19B99394" w14:textId="77777777" w:rsidR="00B16329" w:rsidRDefault="00B16329" w:rsidP="00B16329"/>
    <w:p w14:paraId="7F5F60E4" w14:textId="77777777" w:rsidR="00B16329" w:rsidRDefault="00B16329" w:rsidP="00B16329"/>
    <w:p w14:paraId="0914F9A7" w14:textId="77777777" w:rsidR="00B16329" w:rsidRDefault="00B16329" w:rsidP="00B16329"/>
    <w:p w14:paraId="04BA21A9" w14:textId="77777777" w:rsidR="00B16329" w:rsidRDefault="00B16329" w:rsidP="00B16329">
      <w:pPr>
        <w:pStyle w:val="a6"/>
        <w:rPr>
          <w:rFonts w:ascii="Arial Black" w:hAnsi="Arial Black"/>
          <w:sz w:val="44"/>
        </w:rPr>
      </w:pPr>
      <w:r>
        <w:rPr>
          <w:rFonts w:ascii="Arial Black" w:hAnsi="Arial Black" w:hint="eastAsia"/>
          <w:sz w:val="44"/>
        </w:rPr>
        <w:t xml:space="preserve">HOLLiAS Bridge </w:t>
      </w:r>
      <w:r>
        <w:rPr>
          <w:rFonts w:ascii="Arial Black" w:hAnsi="Arial Black"/>
          <w:sz w:val="44"/>
        </w:rPr>
        <w:t>MES</w:t>
      </w:r>
    </w:p>
    <w:p w14:paraId="73AA0764" w14:textId="77777777" w:rsidR="00B16329" w:rsidRDefault="009D4AC5" w:rsidP="00B16329">
      <w:r>
        <w:rPr>
          <w:noProof/>
          <w:sz w:val="20"/>
        </w:rPr>
        <w:pict w14:anchorId="63A03EA4">
          <v:shapetype id="_x0000_t202" coordsize="21600,21600" o:spt="202" path="m,l,21600r21600,l21600,xe">
            <v:stroke joinstyle="miter"/>
            <v:path gradientshapeok="t" o:connecttype="rect"/>
          </v:shapetype>
          <v:shape id="Text Box 2" o:spid="_x0000_s1029" type="#_x0000_t202" style="position:absolute;left:0;text-align:left;margin-left:.3pt;margin-top:-.1pt;width:405pt;height:55.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" fillcolor="#ddd" stroked="f">
            <v:textbox>
              <w:txbxContent>
                <w:p w14:paraId="33FFFE0F" w14:textId="77777777" w:rsidR="009D4AC5" w:rsidRDefault="009D4AC5" w:rsidP="00F172F9">
                  <w:pPr>
                    <w:rPr>
                      <w:rFonts w:ascii="Verdana" w:hAnsi="Verdana" w:cs="Arial"/>
                      <w:b/>
                      <w:bCs/>
                      <w:sz w:val="44"/>
                    </w:rPr>
                  </w:pPr>
                  <w:r>
                    <w:rPr>
                      <w:rFonts w:ascii="Verdana" w:hAnsi="Verdana" w:cs="Arial"/>
                      <w:b/>
                      <w:bCs/>
                      <w:sz w:val="44"/>
                    </w:rPr>
                    <w:t>上海</w:t>
                  </w:r>
                  <w:r>
                    <w:rPr>
                      <w:rFonts w:ascii="Verdana" w:hAnsi="Verdana" w:cs="Arial" w:hint="eastAsia"/>
                      <w:b/>
                      <w:bCs/>
                      <w:sz w:val="44"/>
                    </w:rPr>
                    <w:t>汇得科技</w:t>
                  </w:r>
                  <w:r w:rsidRPr="00A63A82">
                    <w:rPr>
                      <w:rFonts w:ascii="Verdana" w:hAnsi="Verdana" w:cs="Arial" w:hint="eastAsia"/>
                      <w:b/>
                      <w:bCs/>
                      <w:sz w:val="44"/>
                    </w:rPr>
                    <w:t>系统接口规范文档</w:t>
                  </w:r>
                </w:p>
              </w:txbxContent>
            </v:textbox>
          </v:shape>
        </w:pict>
      </w:r>
      <w:r>
        <w:rPr>
          <w:noProof/>
          <w:sz w:val="20"/>
        </w:rPr>
        <w:pict w14:anchorId="159006E7">
          <v:line id="Line 3" o:spid="_x0000_s1028" style="position:absolute;left:0;text-align:left;z-index:251660288;visibility:visibl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kyhEwIAACo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" strokeweight="1.5pt"/>
        </w:pict>
      </w:r>
    </w:p>
    <w:p w14:paraId="5CEA6D9B" w14:textId="77777777" w:rsidR="00B16329" w:rsidRDefault="00B16329" w:rsidP="00B16329"/>
    <w:p w14:paraId="287BAAE7" w14:textId="77777777" w:rsidR="00B16329" w:rsidRDefault="00B16329" w:rsidP="00B16329"/>
    <w:p w14:paraId="2B58205C" w14:textId="77777777" w:rsidR="00B16329" w:rsidRDefault="009D4AC5" w:rsidP="00B16329">
      <w:r>
        <w:rPr>
          <w:noProof/>
          <w:sz w:val="20"/>
        </w:rPr>
        <w:pict w14:anchorId="51657FEB">
          <v:shape id="Text Box 4" o:spid="_x0000_s1027" type="#_x0000_t202" style="position:absolute;left:0;text-align:left;margin-left:0;margin-top:0;width:405pt;height:36.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" stroked="f">
            <v:textbox>
              <w:txbxContent>
                <w:p w14:paraId="7E0E56BF" w14:textId="77777777" w:rsidR="009D4AC5" w:rsidRDefault="009D4AC5" w:rsidP="00B16329">
                  <w:pPr>
                    <w:wordWrap w:val="0"/>
                    <w:jc w:val="right"/>
                  </w:pPr>
                  <w:r>
                    <w:rPr>
                      <w:rFonts w:hint="eastAsia"/>
                    </w:rPr>
                    <w:t xml:space="preserve">Version: </w:t>
                  </w:r>
                  <w:r>
                    <w:t>0.1</w:t>
                  </w:r>
                  <w:r>
                    <w:rPr>
                      <w:rFonts w:hint="eastAsia"/>
                    </w:rPr>
                    <w:t xml:space="preserve"> </w:t>
                  </w:r>
                </w:p>
                <w:p w14:paraId="0722D87F" w14:textId="77777777" w:rsidR="009D4AC5" w:rsidRDefault="009D4AC5" w:rsidP="00B16329">
                  <w:pPr>
                    <w:pStyle w:val="a6"/>
                  </w:pPr>
                </w:p>
              </w:txbxContent>
            </v:textbox>
          </v:shape>
        </w:pict>
      </w:r>
    </w:p>
    <w:p w14:paraId="6EDE24FD" w14:textId="77777777" w:rsidR="00B16329" w:rsidRDefault="00B16329" w:rsidP="00B16329"/>
    <w:p w14:paraId="5B3DE742" w14:textId="77777777" w:rsidR="00B16329" w:rsidRDefault="00B16329" w:rsidP="00B16329">
      <w:pPr>
        <w:pStyle w:val="a6"/>
      </w:pPr>
    </w:p>
    <w:p w14:paraId="70DDB7CC" w14:textId="77777777" w:rsidR="00B16329" w:rsidRDefault="00B16329" w:rsidP="00B16329"/>
    <w:p w14:paraId="04E111BD" w14:textId="77777777" w:rsidR="00B16329" w:rsidRDefault="00B16329" w:rsidP="00B16329"/>
    <w:p w14:paraId="49722041" w14:textId="77777777" w:rsidR="00B16329" w:rsidRDefault="00B16329" w:rsidP="00B16329"/>
    <w:p w14:paraId="3A4C37FA" w14:textId="77777777" w:rsidR="00B16329" w:rsidRDefault="00B16329" w:rsidP="00B16329"/>
    <w:p w14:paraId="190C4DE9" w14:textId="77777777" w:rsidR="00B16329" w:rsidRDefault="00B16329" w:rsidP="00B16329"/>
    <w:p w14:paraId="0815A031" w14:textId="77777777" w:rsidR="00B16329" w:rsidRDefault="00B16329" w:rsidP="00B16329"/>
    <w:p w14:paraId="40AF2249" w14:textId="77777777" w:rsidR="00B16329" w:rsidRDefault="00B16329" w:rsidP="00B16329"/>
    <w:p w14:paraId="19C323FD" w14:textId="77777777" w:rsidR="00B16329" w:rsidRDefault="00B16329" w:rsidP="00B16329"/>
    <w:p w14:paraId="6E484FBD" w14:textId="77777777" w:rsidR="00B16329" w:rsidRDefault="00B16329" w:rsidP="00B16329"/>
    <w:p w14:paraId="6727F3A7" w14:textId="77777777" w:rsidR="00B16329" w:rsidRDefault="00B16329" w:rsidP="00B16329"/>
    <w:p w14:paraId="02BB4063" w14:textId="77777777" w:rsidR="00B16329" w:rsidRDefault="00B16329" w:rsidP="00B16329"/>
    <w:p w14:paraId="64A1CCF6" w14:textId="77777777" w:rsidR="00B16329" w:rsidRDefault="00B16329" w:rsidP="00B16329"/>
    <w:p w14:paraId="2E40DFA6" w14:textId="77777777" w:rsidR="00B16329" w:rsidRDefault="00B16329" w:rsidP="00B16329"/>
    <w:p w14:paraId="09D0AB77" w14:textId="77777777" w:rsidR="00B16329" w:rsidRDefault="00B16329" w:rsidP="00B16329"/>
    <w:p w14:paraId="254EA4A3" w14:textId="77777777" w:rsidR="00B16329" w:rsidRDefault="00B16329" w:rsidP="00B16329">
      <w:pPr>
        <w:rPr>
          <w:sz w:val="20"/>
        </w:rPr>
      </w:pPr>
    </w:p>
    <w:p w14:paraId="550EC1BA" w14:textId="77777777" w:rsidR="00B16329" w:rsidRDefault="00B16329" w:rsidP="00B16329">
      <w:pPr>
        <w:rPr>
          <w:sz w:val="20"/>
        </w:rPr>
      </w:pPr>
    </w:p>
    <w:p w14:paraId="322AE579" w14:textId="77777777" w:rsidR="00B16329" w:rsidRDefault="00B16329" w:rsidP="00B16329">
      <w:pPr>
        <w:rPr>
          <w:sz w:val="20"/>
        </w:rPr>
      </w:pPr>
    </w:p>
    <w:p w14:paraId="32B211D3" w14:textId="77777777" w:rsidR="00B16329" w:rsidRDefault="00B16329" w:rsidP="00B16329">
      <w:pPr>
        <w:rPr>
          <w:sz w:val="20"/>
        </w:rPr>
      </w:pPr>
    </w:p>
    <w:p w14:paraId="74628E56" w14:textId="77777777" w:rsidR="00B16329" w:rsidRDefault="00B16329" w:rsidP="00B16329">
      <w:pPr>
        <w:rPr>
          <w:sz w:val="20"/>
        </w:rPr>
      </w:pPr>
    </w:p>
    <w:p w14:paraId="03FB6C69" w14:textId="77777777" w:rsidR="00B16329" w:rsidRDefault="00B16329" w:rsidP="00B16329">
      <w:pPr>
        <w:rPr>
          <w:sz w:val="20"/>
        </w:rPr>
      </w:pPr>
    </w:p>
    <w:p w14:paraId="5F7AB2A9" w14:textId="77777777" w:rsidR="00B16329" w:rsidRDefault="00B16329" w:rsidP="00B16329">
      <w:pPr>
        <w:rPr>
          <w:sz w:val="20"/>
        </w:rPr>
      </w:pPr>
    </w:p>
    <w:p w14:paraId="0124F848" w14:textId="77777777" w:rsidR="00B16329" w:rsidRDefault="00B16329" w:rsidP="00B16329">
      <w:pPr>
        <w:rPr>
          <w:sz w:val="20"/>
        </w:rPr>
      </w:pPr>
    </w:p>
    <w:p w14:paraId="02559171" w14:textId="77777777" w:rsidR="00B16329" w:rsidRDefault="00B16329" w:rsidP="00B16329">
      <w:pPr>
        <w:rPr>
          <w:sz w:val="20"/>
        </w:rPr>
      </w:pPr>
    </w:p>
    <w:p w14:paraId="27B940C5" w14:textId="77777777" w:rsidR="00B16329" w:rsidRDefault="00B16329" w:rsidP="00B16329">
      <w:pPr>
        <w:rPr>
          <w:sz w:val="20"/>
        </w:rPr>
      </w:pPr>
    </w:p>
    <w:p w14:paraId="08F684B2" w14:textId="77777777" w:rsidR="00B16329" w:rsidRDefault="00B16329" w:rsidP="00B16329">
      <w:pPr>
        <w:rPr>
          <w:sz w:val="20"/>
        </w:rPr>
      </w:pPr>
    </w:p>
    <w:p w14:paraId="744D518D" w14:textId="77777777" w:rsidR="00B16329" w:rsidRDefault="00B16329" w:rsidP="00B16329">
      <w:pPr>
        <w:rPr>
          <w:sz w:val="20"/>
        </w:rPr>
      </w:pPr>
    </w:p>
    <w:p w14:paraId="553E8F36" w14:textId="77777777" w:rsidR="00B16329" w:rsidRDefault="00B16329" w:rsidP="00B16329">
      <w:pPr>
        <w:rPr>
          <w:sz w:val="20"/>
        </w:rPr>
      </w:pPr>
    </w:p>
    <w:p w14:paraId="5C08EBF3" w14:textId="77777777" w:rsidR="00B16329" w:rsidRDefault="00B16329" w:rsidP="00B16329">
      <w:pPr>
        <w:rPr>
          <w:sz w:val="20"/>
        </w:rPr>
        <w:sectPr w:rsidR="00B16329" w:rsidSect="00972952">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992" w:gutter="0"/>
          <w:cols w:space="425"/>
          <w:titlePg/>
          <w:docGrid w:type="lines" w:linePitch="312"/>
        </w:sectPr>
      </w:pPr>
    </w:p>
    <w:p w14:paraId="5D50A13E" w14:textId="77777777" w:rsidR="00B16329" w:rsidRPr="001C2596" w:rsidRDefault="00B16329" w:rsidP="00B16329">
      <w:pPr>
        <w:jc w:val="center"/>
        <w:rPr>
          <w:b/>
          <w:bCs/>
          <w:sz w:val="48"/>
        </w:rPr>
      </w:pPr>
      <w:r w:rsidRPr="001C2596">
        <w:rPr>
          <w:rFonts w:hint="eastAsia"/>
          <w:b/>
          <w:bCs/>
          <w:sz w:val="48"/>
        </w:rPr>
        <w:lastRenderedPageBreak/>
        <w:t>目录</w:t>
      </w:r>
    </w:p>
    <w:p w14:paraId="037DB0E3" w14:textId="25B7291F" w:rsidR="008B5D9F" w:rsidRDefault="007A4493">
      <w:pPr>
        <w:pStyle w:val="11"/>
        <w:tabs>
          <w:tab w:val="right" w:leader="dot" w:pos="8302"/>
        </w:tabs>
        <w:rPr>
          <w:rFonts w:asciiTheme="minorHAnsi" w:eastAsiaTheme="minorEastAsia" w:hAnsiTheme="minorHAnsi" w:cstheme="minorBidi"/>
          <w:b w:val="0"/>
          <w:bCs w:val="0"/>
          <w:caps w:val="0"/>
          <w:noProof/>
          <w:szCs w:val="22"/>
        </w:rPr>
      </w:pPr>
      <w:r w:rsidRPr="001C2596">
        <w:rPr>
          <w:b w:val="0"/>
          <w:bCs w:val="0"/>
          <w:caps w:val="0"/>
          <w:szCs w:val="21"/>
        </w:rPr>
        <w:fldChar w:fldCharType="begin"/>
      </w:r>
      <w:r w:rsidR="00B16329" w:rsidRPr="001C2596">
        <w:rPr>
          <w:b w:val="0"/>
          <w:bCs w:val="0"/>
          <w:caps w:val="0"/>
          <w:szCs w:val="21"/>
        </w:rPr>
        <w:instrText xml:space="preserve"> TOC \o "1-4" \h \z \u </w:instrText>
      </w:r>
      <w:r w:rsidRPr="001C2596">
        <w:rPr>
          <w:b w:val="0"/>
          <w:bCs w:val="0"/>
          <w:caps w:val="0"/>
          <w:szCs w:val="21"/>
        </w:rPr>
        <w:fldChar w:fldCharType="separate"/>
      </w:r>
      <w:hyperlink w:anchor="_Toc33013831" w:history="1">
        <w:r w:rsidR="008B5D9F" w:rsidRPr="00C77EE0">
          <w:rPr>
            <w:rStyle w:val="a5"/>
            <w:noProof/>
          </w:rPr>
          <w:t>1.</w:t>
        </w:r>
        <w:r w:rsidR="008B5D9F" w:rsidRPr="00C77EE0">
          <w:rPr>
            <w:rStyle w:val="a5"/>
            <w:noProof/>
          </w:rPr>
          <w:t>简介</w:t>
        </w:r>
        <w:r w:rsidR="008B5D9F">
          <w:rPr>
            <w:noProof/>
            <w:webHidden/>
          </w:rPr>
          <w:tab/>
        </w:r>
        <w:r w:rsidR="008B5D9F">
          <w:rPr>
            <w:noProof/>
            <w:webHidden/>
          </w:rPr>
          <w:fldChar w:fldCharType="begin"/>
        </w:r>
        <w:r w:rsidR="008B5D9F">
          <w:rPr>
            <w:noProof/>
            <w:webHidden/>
          </w:rPr>
          <w:instrText xml:space="preserve"> PAGEREF _Toc33013831 \h </w:instrText>
        </w:r>
        <w:r w:rsidR="008B5D9F">
          <w:rPr>
            <w:noProof/>
            <w:webHidden/>
          </w:rPr>
        </w:r>
        <w:r w:rsidR="008B5D9F">
          <w:rPr>
            <w:noProof/>
            <w:webHidden/>
          </w:rPr>
          <w:fldChar w:fldCharType="separate"/>
        </w:r>
        <w:r w:rsidR="008B5D9F">
          <w:rPr>
            <w:noProof/>
            <w:webHidden/>
          </w:rPr>
          <w:t>1</w:t>
        </w:r>
        <w:r w:rsidR="008B5D9F">
          <w:rPr>
            <w:noProof/>
            <w:webHidden/>
          </w:rPr>
          <w:fldChar w:fldCharType="end"/>
        </w:r>
      </w:hyperlink>
    </w:p>
    <w:p w14:paraId="07F7A180" w14:textId="5841FF49" w:rsidR="008B5D9F" w:rsidRDefault="009D4AC5">
      <w:pPr>
        <w:pStyle w:val="21"/>
        <w:tabs>
          <w:tab w:val="left" w:pos="1260"/>
          <w:tab w:val="right" w:leader="dot" w:pos="8302"/>
        </w:tabs>
        <w:rPr>
          <w:rFonts w:asciiTheme="minorHAnsi" w:eastAsiaTheme="minorEastAsia" w:hAnsiTheme="minorHAnsi" w:cstheme="minorBidi"/>
          <w:smallCaps w:val="0"/>
          <w:noProof/>
          <w:szCs w:val="22"/>
        </w:rPr>
      </w:pPr>
      <w:hyperlink w:anchor="_Toc33013832" w:history="1">
        <w:r w:rsidR="008B5D9F" w:rsidRPr="00C77EE0">
          <w:rPr>
            <w:rStyle w:val="a5"/>
            <w:noProof/>
          </w:rPr>
          <w:t>1.1</w:t>
        </w:r>
        <w:r w:rsidR="008B5D9F">
          <w:rPr>
            <w:rFonts w:asciiTheme="minorHAnsi" w:eastAsiaTheme="minorEastAsia" w:hAnsiTheme="minorHAnsi" w:cstheme="minorBidi"/>
            <w:smallCaps w:val="0"/>
            <w:noProof/>
            <w:szCs w:val="22"/>
          </w:rPr>
          <w:tab/>
        </w:r>
        <w:r w:rsidR="008B5D9F" w:rsidRPr="00C77EE0">
          <w:rPr>
            <w:rStyle w:val="a5"/>
            <w:noProof/>
          </w:rPr>
          <w:t>概述</w:t>
        </w:r>
        <w:r w:rsidR="008B5D9F">
          <w:rPr>
            <w:noProof/>
            <w:webHidden/>
          </w:rPr>
          <w:tab/>
        </w:r>
        <w:r w:rsidR="008B5D9F">
          <w:rPr>
            <w:noProof/>
            <w:webHidden/>
          </w:rPr>
          <w:fldChar w:fldCharType="begin"/>
        </w:r>
        <w:r w:rsidR="008B5D9F">
          <w:rPr>
            <w:noProof/>
            <w:webHidden/>
          </w:rPr>
          <w:instrText xml:space="preserve"> PAGEREF _Toc33013832 \h </w:instrText>
        </w:r>
        <w:r w:rsidR="008B5D9F">
          <w:rPr>
            <w:noProof/>
            <w:webHidden/>
          </w:rPr>
        </w:r>
        <w:r w:rsidR="008B5D9F">
          <w:rPr>
            <w:noProof/>
            <w:webHidden/>
          </w:rPr>
          <w:fldChar w:fldCharType="separate"/>
        </w:r>
        <w:r w:rsidR="008B5D9F">
          <w:rPr>
            <w:noProof/>
            <w:webHidden/>
          </w:rPr>
          <w:t>1</w:t>
        </w:r>
        <w:r w:rsidR="008B5D9F">
          <w:rPr>
            <w:noProof/>
            <w:webHidden/>
          </w:rPr>
          <w:fldChar w:fldCharType="end"/>
        </w:r>
      </w:hyperlink>
    </w:p>
    <w:p w14:paraId="41FB6558" w14:textId="16011DD3" w:rsidR="008B5D9F" w:rsidRDefault="009D4AC5">
      <w:pPr>
        <w:pStyle w:val="21"/>
        <w:tabs>
          <w:tab w:val="left" w:pos="1260"/>
          <w:tab w:val="right" w:leader="dot" w:pos="8302"/>
        </w:tabs>
        <w:rPr>
          <w:rFonts w:asciiTheme="minorHAnsi" w:eastAsiaTheme="minorEastAsia" w:hAnsiTheme="minorHAnsi" w:cstheme="minorBidi"/>
          <w:smallCaps w:val="0"/>
          <w:noProof/>
          <w:szCs w:val="22"/>
        </w:rPr>
      </w:pPr>
      <w:hyperlink w:anchor="_Toc33013833" w:history="1">
        <w:r w:rsidR="008B5D9F" w:rsidRPr="00C77EE0">
          <w:rPr>
            <w:rStyle w:val="a5"/>
            <w:noProof/>
          </w:rPr>
          <w:t>1.2</w:t>
        </w:r>
        <w:r w:rsidR="008B5D9F">
          <w:rPr>
            <w:rFonts w:asciiTheme="minorHAnsi" w:eastAsiaTheme="minorEastAsia" w:hAnsiTheme="minorHAnsi" w:cstheme="minorBidi"/>
            <w:smallCaps w:val="0"/>
            <w:noProof/>
            <w:szCs w:val="22"/>
          </w:rPr>
          <w:tab/>
        </w:r>
        <w:r w:rsidR="008B5D9F" w:rsidRPr="00C77EE0">
          <w:rPr>
            <w:rStyle w:val="a5"/>
            <w:noProof/>
          </w:rPr>
          <w:t>关于本手册</w:t>
        </w:r>
        <w:r w:rsidR="008B5D9F">
          <w:rPr>
            <w:noProof/>
            <w:webHidden/>
          </w:rPr>
          <w:tab/>
        </w:r>
        <w:r w:rsidR="008B5D9F">
          <w:rPr>
            <w:noProof/>
            <w:webHidden/>
          </w:rPr>
          <w:fldChar w:fldCharType="begin"/>
        </w:r>
        <w:r w:rsidR="008B5D9F">
          <w:rPr>
            <w:noProof/>
            <w:webHidden/>
          </w:rPr>
          <w:instrText xml:space="preserve"> PAGEREF _Toc33013833 \h </w:instrText>
        </w:r>
        <w:r w:rsidR="008B5D9F">
          <w:rPr>
            <w:noProof/>
            <w:webHidden/>
          </w:rPr>
        </w:r>
        <w:r w:rsidR="008B5D9F">
          <w:rPr>
            <w:noProof/>
            <w:webHidden/>
          </w:rPr>
          <w:fldChar w:fldCharType="separate"/>
        </w:r>
        <w:r w:rsidR="008B5D9F">
          <w:rPr>
            <w:noProof/>
            <w:webHidden/>
          </w:rPr>
          <w:t>1</w:t>
        </w:r>
        <w:r w:rsidR="008B5D9F">
          <w:rPr>
            <w:noProof/>
            <w:webHidden/>
          </w:rPr>
          <w:fldChar w:fldCharType="end"/>
        </w:r>
      </w:hyperlink>
    </w:p>
    <w:p w14:paraId="646BC37F" w14:textId="3FFAF14C" w:rsidR="008B5D9F" w:rsidRDefault="009D4AC5">
      <w:pPr>
        <w:pStyle w:val="11"/>
        <w:tabs>
          <w:tab w:val="left" w:pos="420"/>
          <w:tab w:val="right" w:leader="dot" w:pos="8302"/>
        </w:tabs>
        <w:rPr>
          <w:rFonts w:asciiTheme="minorHAnsi" w:eastAsiaTheme="minorEastAsia" w:hAnsiTheme="minorHAnsi" w:cstheme="minorBidi"/>
          <w:b w:val="0"/>
          <w:bCs w:val="0"/>
          <w:caps w:val="0"/>
          <w:noProof/>
          <w:szCs w:val="22"/>
        </w:rPr>
      </w:pPr>
      <w:hyperlink w:anchor="_Toc33013834" w:history="1">
        <w:r w:rsidR="008B5D9F" w:rsidRPr="00C77EE0">
          <w:rPr>
            <w:rStyle w:val="a5"/>
            <w:noProof/>
          </w:rPr>
          <w:t>2.</w:t>
        </w:r>
        <w:r w:rsidR="008B5D9F">
          <w:rPr>
            <w:rFonts w:asciiTheme="minorHAnsi" w:eastAsiaTheme="minorEastAsia" w:hAnsiTheme="minorHAnsi" w:cstheme="minorBidi"/>
            <w:b w:val="0"/>
            <w:bCs w:val="0"/>
            <w:caps w:val="0"/>
            <w:noProof/>
            <w:szCs w:val="22"/>
          </w:rPr>
          <w:tab/>
        </w:r>
        <w:r w:rsidR="008B5D9F" w:rsidRPr="00C77EE0">
          <w:rPr>
            <w:rStyle w:val="a5"/>
            <w:noProof/>
          </w:rPr>
          <w:t>接口说明</w:t>
        </w:r>
        <w:r w:rsidR="008B5D9F">
          <w:rPr>
            <w:noProof/>
            <w:webHidden/>
          </w:rPr>
          <w:tab/>
        </w:r>
        <w:r w:rsidR="008B5D9F">
          <w:rPr>
            <w:noProof/>
            <w:webHidden/>
          </w:rPr>
          <w:fldChar w:fldCharType="begin"/>
        </w:r>
        <w:r w:rsidR="008B5D9F">
          <w:rPr>
            <w:noProof/>
            <w:webHidden/>
          </w:rPr>
          <w:instrText xml:space="preserve"> PAGEREF _Toc33013834 \h </w:instrText>
        </w:r>
        <w:r w:rsidR="008B5D9F">
          <w:rPr>
            <w:noProof/>
            <w:webHidden/>
          </w:rPr>
        </w:r>
        <w:r w:rsidR="008B5D9F">
          <w:rPr>
            <w:noProof/>
            <w:webHidden/>
          </w:rPr>
          <w:fldChar w:fldCharType="separate"/>
        </w:r>
        <w:r w:rsidR="008B5D9F">
          <w:rPr>
            <w:noProof/>
            <w:webHidden/>
          </w:rPr>
          <w:t>2</w:t>
        </w:r>
        <w:r w:rsidR="008B5D9F">
          <w:rPr>
            <w:noProof/>
            <w:webHidden/>
          </w:rPr>
          <w:fldChar w:fldCharType="end"/>
        </w:r>
      </w:hyperlink>
    </w:p>
    <w:p w14:paraId="1537D9DF" w14:textId="74526171" w:rsidR="008B5D9F" w:rsidRDefault="009D4AC5">
      <w:pPr>
        <w:pStyle w:val="21"/>
        <w:tabs>
          <w:tab w:val="left" w:pos="1260"/>
          <w:tab w:val="right" w:leader="dot" w:pos="8302"/>
        </w:tabs>
        <w:rPr>
          <w:rFonts w:asciiTheme="minorHAnsi" w:eastAsiaTheme="minorEastAsia" w:hAnsiTheme="minorHAnsi" w:cstheme="minorBidi"/>
          <w:smallCaps w:val="0"/>
          <w:noProof/>
          <w:szCs w:val="22"/>
        </w:rPr>
      </w:pPr>
      <w:hyperlink w:anchor="_Toc33013835" w:history="1">
        <w:r w:rsidR="008B5D9F" w:rsidRPr="00C77EE0">
          <w:rPr>
            <w:rStyle w:val="a5"/>
            <w:noProof/>
          </w:rPr>
          <w:t>2.1</w:t>
        </w:r>
        <w:r w:rsidR="008B5D9F">
          <w:rPr>
            <w:rFonts w:asciiTheme="minorHAnsi" w:eastAsiaTheme="minorEastAsia" w:hAnsiTheme="minorHAnsi" w:cstheme="minorBidi"/>
            <w:smallCaps w:val="0"/>
            <w:noProof/>
            <w:szCs w:val="22"/>
          </w:rPr>
          <w:tab/>
        </w:r>
        <w:r w:rsidR="008B5D9F" w:rsidRPr="00C77EE0">
          <w:rPr>
            <w:rStyle w:val="a5"/>
            <w:noProof/>
          </w:rPr>
          <w:t>错误码</w:t>
        </w:r>
        <w:r w:rsidR="008B5D9F">
          <w:rPr>
            <w:noProof/>
            <w:webHidden/>
          </w:rPr>
          <w:tab/>
        </w:r>
        <w:r w:rsidR="008B5D9F">
          <w:rPr>
            <w:noProof/>
            <w:webHidden/>
          </w:rPr>
          <w:fldChar w:fldCharType="begin"/>
        </w:r>
        <w:r w:rsidR="008B5D9F">
          <w:rPr>
            <w:noProof/>
            <w:webHidden/>
          </w:rPr>
          <w:instrText xml:space="preserve"> PAGEREF _Toc33013835 \h </w:instrText>
        </w:r>
        <w:r w:rsidR="008B5D9F">
          <w:rPr>
            <w:noProof/>
            <w:webHidden/>
          </w:rPr>
        </w:r>
        <w:r w:rsidR="008B5D9F">
          <w:rPr>
            <w:noProof/>
            <w:webHidden/>
          </w:rPr>
          <w:fldChar w:fldCharType="separate"/>
        </w:r>
        <w:r w:rsidR="008B5D9F">
          <w:rPr>
            <w:noProof/>
            <w:webHidden/>
          </w:rPr>
          <w:t>2</w:t>
        </w:r>
        <w:r w:rsidR="008B5D9F">
          <w:rPr>
            <w:noProof/>
            <w:webHidden/>
          </w:rPr>
          <w:fldChar w:fldCharType="end"/>
        </w:r>
      </w:hyperlink>
    </w:p>
    <w:p w14:paraId="1AAE07B8" w14:textId="4A6BEA73" w:rsidR="008B5D9F" w:rsidRDefault="009D4AC5">
      <w:pPr>
        <w:pStyle w:val="21"/>
        <w:tabs>
          <w:tab w:val="left" w:pos="1260"/>
          <w:tab w:val="right" w:leader="dot" w:pos="8302"/>
        </w:tabs>
        <w:rPr>
          <w:rFonts w:asciiTheme="minorHAnsi" w:eastAsiaTheme="minorEastAsia" w:hAnsiTheme="minorHAnsi" w:cstheme="minorBidi"/>
          <w:smallCaps w:val="0"/>
          <w:noProof/>
          <w:szCs w:val="22"/>
        </w:rPr>
      </w:pPr>
      <w:hyperlink w:anchor="_Toc33013836" w:history="1">
        <w:r w:rsidR="008B5D9F" w:rsidRPr="00C77EE0">
          <w:rPr>
            <w:rStyle w:val="a5"/>
            <w:noProof/>
          </w:rPr>
          <w:t>2.2</w:t>
        </w:r>
        <w:r w:rsidR="008B5D9F">
          <w:rPr>
            <w:rFonts w:asciiTheme="minorHAnsi" w:eastAsiaTheme="minorEastAsia" w:hAnsiTheme="minorHAnsi" w:cstheme="minorBidi"/>
            <w:smallCaps w:val="0"/>
            <w:noProof/>
            <w:szCs w:val="22"/>
          </w:rPr>
          <w:tab/>
        </w:r>
        <w:r w:rsidR="008B5D9F" w:rsidRPr="00C77EE0">
          <w:rPr>
            <w:rStyle w:val="a5"/>
            <w:noProof/>
          </w:rPr>
          <w:t>通用返回数据格式</w:t>
        </w:r>
        <w:r w:rsidR="008B5D9F">
          <w:rPr>
            <w:noProof/>
            <w:webHidden/>
          </w:rPr>
          <w:tab/>
        </w:r>
        <w:r w:rsidR="008B5D9F">
          <w:rPr>
            <w:noProof/>
            <w:webHidden/>
          </w:rPr>
          <w:fldChar w:fldCharType="begin"/>
        </w:r>
        <w:r w:rsidR="008B5D9F">
          <w:rPr>
            <w:noProof/>
            <w:webHidden/>
          </w:rPr>
          <w:instrText xml:space="preserve"> PAGEREF _Toc33013836 \h </w:instrText>
        </w:r>
        <w:r w:rsidR="008B5D9F">
          <w:rPr>
            <w:noProof/>
            <w:webHidden/>
          </w:rPr>
        </w:r>
        <w:r w:rsidR="008B5D9F">
          <w:rPr>
            <w:noProof/>
            <w:webHidden/>
          </w:rPr>
          <w:fldChar w:fldCharType="separate"/>
        </w:r>
        <w:r w:rsidR="008B5D9F">
          <w:rPr>
            <w:noProof/>
            <w:webHidden/>
          </w:rPr>
          <w:t>2</w:t>
        </w:r>
        <w:r w:rsidR="008B5D9F">
          <w:rPr>
            <w:noProof/>
            <w:webHidden/>
          </w:rPr>
          <w:fldChar w:fldCharType="end"/>
        </w:r>
      </w:hyperlink>
    </w:p>
    <w:p w14:paraId="216AF12B" w14:textId="5FD7B784" w:rsidR="008B5D9F" w:rsidRDefault="009D4AC5">
      <w:pPr>
        <w:pStyle w:val="21"/>
        <w:tabs>
          <w:tab w:val="left" w:pos="1260"/>
          <w:tab w:val="right" w:leader="dot" w:pos="8302"/>
        </w:tabs>
        <w:rPr>
          <w:rFonts w:asciiTheme="minorHAnsi" w:eastAsiaTheme="minorEastAsia" w:hAnsiTheme="minorHAnsi" w:cstheme="minorBidi"/>
          <w:smallCaps w:val="0"/>
          <w:noProof/>
          <w:szCs w:val="22"/>
        </w:rPr>
      </w:pPr>
      <w:hyperlink w:anchor="_Toc33013837" w:history="1">
        <w:r w:rsidR="008B5D9F" w:rsidRPr="00C77EE0">
          <w:rPr>
            <w:rStyle w:val="a5"/>
            <w:noProof/>
          </w:rPr>
          <w:t>2.3</w:t>
        </w:r>
        <w:r w:rsidR="008B5D9F">
          <w:rPr>
            <w:rFonts w:asciiTheme="minorHAnsi" w:eastAsiaTheme="minorEastAsia" w:hAnsiTheme="minorHAnsi" w:cstheme="minorBidi"/>
            <w:smallCaps w:val="0"/>
            <w:noProof/>
            <w:szCs w:val="22"/>
          </w:rPr>
          <w:tab/>
        </w:r>
        <w:r w:rsidR="008B5D9F" w:rsidRPr="00C77EE0">
          <w:rPr>
            <w:rStyle w:val="a5"/>
            <w:noProof/>
          </w:rPr>
          <w:t>预生产计划</w:t>
        </w:r>
        <w:r w:rsidR="008B5D9F">
          <w:rPr>
            <w:noProof/>
            <w:webHidden/>
          </w:rPr>
          <w:tab/>
        </w:r>
        <w:r w:rsidR="008B5D9F">
          <w:rPr>
            <w:noProof/>
            <w:webHidden/>
          </w:rPr>
          <w:fldChar w:fldCharType="begin"/>
        </w:r>
        <w:r w:rsidR="008B5D9F">
          <w:rPr>
            <w:noProof/>
            <w:webHidden/>
          </w:rPr>
          <w:instrText xml:space="preserve"> PAGEREF _Toc33013837 \h </w:instrText>
        </w:r>
        <w:r w:rsidR="008B5D9F">
          <w:rPr>
            <w:noProof/>
            <w:webHidden/>
          </w:rPr>
        </w:r>
        <w:r w:rsidR="008B5D9F">
          <w:rPr>
            <w:noProof/>
            <w:webHidden/>
          </w:rPr>
          <w:fldChar w:fldCharType="separate"/>
        </w:r>
        <w:r w:rsidR="008B5D9F">
          <w:rPr>
            <w:noProof/>
            <w:webHidden/>
          </w:rPr>
          <w:t>3</w:t>
        </w:r>
        <w:r w:rsidR="008B5D9F">
          <w:rPr>
            <w:noProof/>
            <w:webHidden/>
          </w:rPr>
          <w:fldChar w:fldCharType="end"/>
        </w:r>
      </w:hyperlink>
    </w:p>
    <w:p w14:paraId="1EB2B180" w14:textId="0B249D10"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38" w:history="1">
        <w:r w:rsidR="008B5D9F" w:rsidRPr="00C77EE0">
          <w:rPr>
            <w:rStyle w:val="a5"/>
            <w:noProof/>
          </w:rPr>
          <w:t>2.3.1</w:t>
        </w:r>
        <w:r w:rsidR="008B5D9F">
          <w:rPr>
            <w:rFonts w:asciiTheme="minorHAnsi" w:eastAsiaTheme="minorEastAsia" w:hAnsiTheme="minorHAnsi" w:cstheme="minorBidi"/>
            <w:i w:val="0"/>
            <w:iCs w:val="0"/>
            <w:noProof/>
            <w:szCs w:val="22"/>
          </w:rPr>
          <w:tab/>
        </w:r>
        <w:r w:rsidR="008B5D9F" w:rsidRPr="00C77EE0">
          <w:rPr>
            <w:rStyle w:val="a5"/>
            <w:noProof/>
          </w:rPr>
          <w:t>导入预生产计划</w:t>
        </w:r>
        <w:r w:rsidR="008B5D9F">
          <w:rPr>
            <w:noProof/>
            <w:webHidden/>
          </w:rPr>
          <w:tab/>
        </w:r>
        <w:r w:rsidR="008B5D9F">
          <w:rPr>
            <w:noProof/>
            <w:webHidden/>
          </w:rPr>
          <w:fldChar w:fldCharType="begin"/>
        </w:r>
        <w:r w:rsidR="008B5D9F">
          <w:rPr>
            <w:noProof/>
            <w:webHidden/>
          </w:rPr>
          <w:instrText xml:space="preserve"> PAGEREF _Toc33013838 \h </w:instrText>
        </w:r>
        <w:r w:rsidR="008B5D9F">
          <w:rPr>
            <w:noProof/>
            <w:webHidden/>
          </w:rPr>
        </w:r>
        <w:r w:rsidR="008B5D9F">
          <w:rPr>
            <w:noProof/>
            <w:webHidden/>
          </w:rPr>
          <w:fldChar w:fldCharType="separate"/>
        </w:r>
        <w:r w:rsidR="008B5D9F">
          <w:rPr>
            <w:noProof/>
            <w:webHidden/>
          </w:rPr>
          <w:t>3</w:t>
        </w:r>
        <w:r w:rsidR="008B5D9F">
          <w:rPr>
            <w:noProof/>
            <w:webHidden/>
          </w:rPr>
          <w:fldChar w:fldCharType="end"/>
        </w:r>
      </w:hyperlink>
    </w:p>
    <w:p w14:paraId="48503BCA" w14:textId="1F4F1C53"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39" w:history="1">
        <w:r w:rsidR="008B5D9F" w:rsidRPr="00C77EE0">
          <w:rPr>
            <w:rStyle w:val="a5"/>
            <w:noProof/>
          </w:rPr>
          <w:t>2.3.2</w:t>
        </w:r>
        <w:r w:rsidR="008B5D9F">
          <w:rPr>
            <w:rFonts w:asciiTheme="minorHAnsi" w:eastAsiaTheme="minorEastAsia" w:hAnsiTheme="minorHAnsi" w:cstheme="minorBidi"/>
            <w:i w:val="0"/>
            <w:iCs w:val="0"/>
            <w:noProof/>
            <w:szCs w:val="22"/>
          </w:rPr>
          <w:tab/>
        </w:r>
        <w:r w:rsidR="008B5D9F" w:rsidRPr="00C77EE0">
          <w:rPr>
            <w:rStyle w:val="a5"/>
            <w:noProof/>
          </w:rPr>
          <w:t>修改预生产计划</w:t>
        </w:r>
        <w:r w:rsidR="008B5D9F">
          <w:rPr>
            <w:noProof/>
            <w:webHidden/>
          </w:rPr>
          <w:tab/>
        </w:r>
        <w:r w:rsidR="008B5D9F">
          <w:rPr>
            <w:noProof/>
            <w:webHidden/>
          </w:rPr>
          <w:fldChar w:fldCharType="begin"/>
        </w:r>
        <w:r w:rsidR="008B5D9F">
          <w:rPr>
            <w:noProof/>
            <w:webHidden/>
          </w:rPr>
          <w:instrText xml:space="preserve"> PAGEREF _Toc33013839 \h </w:instrText>
        </w:r>
        <w:r w:rsidR="008B5D9F">
          <w:rPr>
            <w:noProof/>
            <w:webHidden/>
          </w:rPr>
        </w:r>
        <w:r w:rsidR="008B5D9F">
          <w:rPr>
            <w:noProof/>
            <w:webHidden/>
          </w:rPr>
          <w:fldChar w:fldCharType="separate"/>
        </w:r>
        <w:r w:rsidR="008B5D9F">
          <w:rPr>
            <w:noProof/>
            <w:webHidden/>
          </w:rPr>
          <w:t>4</w:t>
        </w:r>
        <w:r w:rsidR="008B5D9F">
          <w:rPr>
            <w:noProof/>
            <w:webHidden/>
          </w:rPr>
          <w:fldChar w:fldCharType="end"/>
        </w:r>
      </w:hyperlink>
    </w:p>
    <w:p w14:paraId="49128861" w14:textId="3B0F427F"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40" w:history="1">
        <w:r w:rsidR="008B5D9F" w:rsidRPr="00C77EE0">
          <w:rPr>
            <w:rStyle w:val="a5"/>
            <w:noProof/>
          </w:rPr>
          <w:t>2.3.3</w:t>
        </w:r>
        <w:r w:rsidR="008B5D9F">
          <w:rPr>
            <w:rFonts w:asciiTheme="minorHAnsi" w:eastAsiaTheme="minorEastAsia" w:hAnsiTheme="minorHAnsi" w:cstheme="minorBidi"/>
            <w:i w:val="0"/>
            <w:iCs w:val="0"/>
            <w:noProof/>
            <w:szCs w:val="22"/>
          </w:rPr>
          <w:tab/>
        </w:r>
        <w:r w:rsidR="008B5D9F" w:rsidRPr="00C77EE0">
          <w:rPr>
            <w:rStyle w:val="a5"/>
            <w:noProof/>
          </w:rPr>
          <w:t>退回预生产计划</w:t>
        </w:r>
        <w:r w:rsidR="008B5D9F">
          <w:rPr>
            <w:noProof/>
            <w:webHidden/>
          </w:rPr>
          <w:tab/>
        </w:r>
        <w:r w:rsidR="008B5D9F">
          <w:rPr>
            <w:noProof/>
            <w:webHidden/>
          </w:rPr>
          <w:fldChar w:fldCharType="begin"/>
        </w:r>
        <w:r w:rsidR="008B5D9F">
          <w:rPr>
            <w:noProof/>
            <w:webHidden/>
          </w:rPr>
          <w:instrText xml:space="preserve"> PAGEREF _Toc33013840 \h </w:instrText>
        </w:r>
        <w:r w:rsidR="008B5D9F">
          <w:rPr>
            <w:noProof/>
            <w:webHidden/>
          </w:rPr>
        </w:r>
        <w:r w:rsidR="008B5D9F">
          <w:rPr>
            <w:noProof/>
            <w:webHidden/>
          </w:rPr>
          <w:fldChar w:fldCharType="separate"/>
        </w:r>
        <w:r w:rsidR="008B5D9F">
          <w:rPr>
            <w:noProof/>
            <w:webHidden/>
          </w:rPr>
          <w:t>5</w:t>
        </w:r>
        <w:r w:rsidR="008B5D9F">
          <w:rPr>
            <w:noProof/>
            <w:webHidden/>
          </w:rPr>
          <w:fldChar w:fldCharType="end"/>
        </w:r>
      </w:hyperlink>
    </w:p>
    <w:p w14:paraId="6706BC77" w14:textId="27A616D7"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41" w:history="1">
        <w:r w:rsidR="008B5D9F" w:rsidRPr="00C77EE0">
          <w:rPr>
            <w:rStyle w:val="a5"/>
            <w:noProof/>
          </w:rPr>
          <w:t>2.3.4</w:t>
        </w:r>
        <w:r w:rsidR="008B5D9F">
          <w:rPr>
            <w:rFonts w:asciiTheme="minorHAnsi" w:eastAsiaTheme="minorEastAsia" w:hAnsiTheme="minorHAnsi" w:cstheme="minorBidi"/>
            <w:i w:val="0"/>
            <w:iCs w:val="0"/>
            <w:noProof/>
            <w:szCs w:val="22"/>
          </w:rPr>
          <w:tab/>
        </w:r>
        <w:r w:rsidR="008B5D9F" w:rsidRPr="00C77EE0">
          <w:rPr>
            <w:rStyle w:val="a5"/>
            <w:noProof/>
          </w:rPr>
          <w:t>预生产计划状态反馈</w:t>
        </w:r>
        <w:r w:rsidR="008B5D9F">
          <w:rPr>
            <w:noProof/>
            <w:webHidden/>
          </w:rPr>
          <w:tab/>
        </w:r>
        <w:r w:rsidR="008B5D9F">
          <w:rPr>
            <w:noProof/>
            <w:webHidden/>
          </w:rPr>
          <w:fldChar w:fldCharType="begin"/>
        </w:r>
        <w:r w:rsidR="008B5D9F">
          <w:rPr>
            <w:noProof/>
            <w:webHidden/>
          </w:rPr>
          <w:instrText xml:space="preserve"> PAGEREF _Toc33013841 \h </w:instrText>
        </w:r>
        <w:r w:rsidR="008B5D9F">
          <w:rPr>
            <w:noProof/>
            <w:webHidden/>
          </w:rPr>
        </w:r>
        <w:r w:rsidR="008B5D9F">
          <w:rPr>
            <w:noProof/>
            <w:webHidden/>
          </w:rPr>
          <w:fldChar w:fldCharType="separate"/>
        </w:r>
        <w:r w:rsidR="008B5D9F">
          <w:rPr>
            <w:noProof/>
            <w:webHidden/>
          </w:rPr>
          <w:t>6</w:t>
        </w:r>
        <w:r w:rsidR="008B5D9F">
          <w:rPr>
            <w:noProof/>
            <w:webHidden/>
          </w:rPr>
          <w:fldChar w:fldCharType="end"/>
        </w:r>
      </w:hyperlink>
    </w:p>
    <w:p w14:paraId="08790929" w14:textId="0461F9D1" w:rsidR="008B5D9F" w:rsidRDefault="009D4AC5">
      <w:pPr>
        <w:pStyle w:val="21"/>
        <w:tabs>
          <w:tab w:val="left" w:pos="1260"/>
          <w:tab w:val="right" w:leader="dot" w:pos="8302"/>
        </w:tabs>
        <w:rPr>
          <w:rFonts w:asciiTheme="minorHAnsi" w:eastAsiaTheme="minorEastAsia" w:hAnsiTheme="minorHAnsi" w:cstheme="minorBidi"/>
          <w:smallCaps w:val="0"/>
          <w:noProof/>
          <w:szCs w:val="22"/>
        </w:rPr>
      </w:pPr>
      <w:hyperlink w:anchor="_Toc33013842" w:history="1">
        <w:r w:rsidR="008B5D9F" w:rsidRPr="00C77EE0">
          <w:rPr>
            <w:rStyle w:val="a5"/>
            <w:noProof/>
          </w:rPr>
          <w:t>2.4</w:t>
        </w:r>
        <w:r w:rsidR="008B5D9F">
          <w:rPr>
            <w:rFonts w:asciiTheme="minorHAnsi" w:eastAsiaTheme="minorEastAsia" w:hAnsiTheme="minorHAnsi" w:cstheme="minorBidi"/>
            <w:smallCaps w:val="0"/>
            <w:noProof/>
            <w:szCs w:val="22"/>
          </w:rPr>
          <w:tab/>
        </w:r>
        <w:r w:rsidR="008B5D9F" w:rsidRPr="00C77EE0">
          <w:rPr>
            <w:rStyle w:val="a5"/>
            <w:noProof/>
          </w:rPr>
          <w:t>物料</w:t>
        </w:r>
        <w:r w:rsidR="008B5D9F">
          <w:rPr>
            <w:noProof/>
            <w:webHidden/>
          </w:rPr>
          <w:tab/>
        </w:r>
        <w:r w:rsidR="008B5D9F">
          <w:rPr>
            <w:noProof/>
            <w:webHidden/>
          </w:rPr>
          <w:fldChar w:fldCharType="begin"/>
        </w:r>
        <w:r w:rsidR="008B5D9F">
          <w:rPr>
            <w:noProof/>
            <w:webHidden/>
          </w:rPr>
          <w:instrText xml:space="preserve"> PAGEREF _Toc33013842 \h </w:instrText>
        </w:r>
        <w:r w:rsidR="008B5D9F">
          <w:rPr>
            <w:noProof/>
            <w:webHidden/>
          </w:rPr>
        </w:r>
        <w:r w:rsidR="008B5D9F">
          <w:rPr>
            <w:noProof/>
            <w:webHidden/>
          </w:rPr>
          <w:fldChar w:fldCharType="separate"/>
        </w:r>
        <w:r w:rsidR="008B5D9F">
          <w:rPr>
            <w:noProof/>
            <w:webHidden/>
          </w:rPr>
          <w:t>7</w:t>
        </w:r>
        <w:r w:rsidR="008B5D9F">
          <w:rPr>
            <w:noProof/>
            <w:webHidden/>
          </w:rPr>
          <w:fldChar w:fldCharType="end"/>
        </w:r>
      </w:hyperlink>
    </w:p>
    <w:p w14:paraId="26611AE6" w14:textId="5E51991A"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43" w:history="1">
        <w:r w:rsidR="008B5D9F" w:rsidRPr="00C77EE0">
          <w:rPr>
            <w:rStyle w:val="a5"/>
            <w:noProof/>
          </w:rPr>
          <w:t>2.4.1</w:t>
        </w:r>
        <w:r w:rsidR="008B5D9F">
          <w:rPr>
            <w:rFonts w:asciiTheme="minorHAnsi" w:eastAsiaTheme="minorEastAsia" w:hAnsiTheme="minorHAnsi" w:cstheme="minorBidi"/>
            <w:i w:val="0"/>
            <w:iCs w:val="0"/>
            <w:noProof/>
            <w:szCs w:val="22"/>
          </w:rPr>
          <w:tab/>
        </w:r>
        <w:r w:rsidR="008B5D9F" w:rsidRPr="00C77EE0">
          <w:rPr>
            <w:rStyle w:val="a5"/>
            <w:noProof/>
          </w:rPr>
          <w:t>添加物料</w:t>
        </w:r>
        <w:r w:rsidR="008B5D9F">
          <w:rPr>
            <w:noProof/>
            <w:webHidden/>
          </w:rPr>
          <w:tab/>
        </w:r>
        <w:r w:rsidR="008B5D9F">
          <w:rPr>
            <w:noProof/>
            <w:webHidden/>
          </w:rPr>
          <w:fldChar w:fldCharType="begin"/>
        </w:r>
        <w:r w:rsidR="008B5D9F">
          <w:rPr>
            <w:noProof/>
            <w:webHidden/>
          </w:rPr>
          <w:instrText xml:space="preserve"> PAGEREF _Toc33013843 \h </w:instrText>
        </w:r>
        <w:r w:rsidR="008B5D9F">
          <w:rPr>
            <w:noProof/>
            <w:webHidden/>
          </w:rPr>
        </w:r>
        <w:r w:rsidR="008B5D9F">
          <w:rPr>
            <w:noProof/>
            <w:webHidden/>
          </w:rPr>
          <w:fldChar w:fldCharType="separate"/>
        </w:r>
        <w:r w:rsidR="008B5D9F">
          <w:rPr>
            <w:noProof/>
            <w:webHidden/>
          </w:rPr>
          <w:t>7</w:t>
        </w:r>
        <w:r w:rsidR="008B5D9F">
          <w:rPr>
            <w:noProof/>
            <w:webHidden/>
          </w:rPr>
          <w:fldChar w:fldCharType="end"/>
        </w:r>
      </w:hyperlink>
    </w:p>
    <w:p w14:paraId="7651BB73" w14:textId="4CF503A6"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44" w:history="1">
        <w:r w:rsidR="008B5D9F" w:rsidRPr="00C77EE0">
          <w:rPr>
            <w:rStyle w:val="a5"/>
            <w:noProof/>
          </w:rPr>
          <w:t>2.4.2</w:t>
        </w:r>
        <w:r w:rsidR="008B5D9F">
          <w:rPr>
            <w:rFonts w:asciiTheme="minorHAnsi" w:eastAsiaTheme="minorEastAsia" w:hAnsiTheme="minorHAnsi" w:cstheme="minorBidi"/>
            <w:i w:val="0"/>
            <w:iCs w:val="0"/>
            <w:noProof/>
            <w:szCs w:val="22"/>
          </w:rPr>
          <w:tab/>
        </w:r>
        <w:r w:rsidR="008B5D9F" w:rsidRPr="00C77EE0">
          <w:rPr>
            <w:rStyle w:val="a5"/>
            <w:noProof/>
          </w:rPr>
          <w:t>修改物料</w:t>
        </w:r>
        <w:r w:rsidR="008B5D9F">
          <w:rPr>
            <w:noProof/>
            <w:webHidden/>
          </w:rPr>
          <w:tab/>
        </w:r>
        <w:r w:rsidR="008B5D9F">
          <w:rPr>
            <w:noProof/>
            <w:webHidden/>
          </w:rPr>
          <w:fldChar w:fldCharType="begin"/>
        </w:r>
        <w:r w:rsidR="008B5D9F">
          <w:rPr>
            <w:noProof/>
            <w:webHidden/>
          </w:rPr>
          <w:instrText xml:space="preserve"> PAGEREF _Toc33013844 \h </w:instrText>
        </w:r>
        <w:r w:rsidR="008B5D9F">
          <w:rPr>
            <w:noProof/>
            <w:webHidden/>
          </w:rPr>
        </w:r>
        <w:r w:rsidR="008B5D9F">
          <w:rPr>
            <w:noProof/>
            <w:webHidden/>
          </w:rPr>
          <w:fldChar w:fldCharType="separate"/>
        </w:r>
        <w:r w:rsidR="008B5D9F">
          <w:rPr>
            <w:noProof/>
            <w:webHidden/>
          </w:rPr>
          <w:t>7</w:t>
        </w:r>
        <w:r w:rsidR="008B5D9F">
          <w:rPr>
            <w:noProof/>
            <w:webHidden/>
          </w:rPr>
          <w:fldChar w:fldCharType="end"/>
        </w:r>
      </w:hyperlink>
    </w:p>
    <w:p w14:paraId="38911913" w14:textId="6F65F596"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45" w:history="1">
        <w:r w:rsidR="008B5D9F" w:rsidRPr="00C77EE0">
          <w:rPr>
            <w:rStyle w:val="a5"/>
            <w:noProof/>
          </w:rPr>
          <w:t>2.4.3</w:t>
        </w:r>
        <w:r w:rsidR="008B5D9F">
          <w:rPr>
            <w:rFonts w:asciiTheme="minorHAnsi" w:eastAsiaTheme="minorEastAsia" w:hAnsiTheme="minorHAnsi" w:cstheme="minorBidi"/>
            <w:i w:val="0"/>
            <w:iCs w:val="0"/>
            <w:noProof/>
            <w:szCs w:val="22"/>
          </w:rPr>
          <w:tab/>
        </w:r>
        <w:r w:rsidR="008B5D9F" w:rsidRPr="00C77EE0">
          <w:rPr>
            <w:rStyle w:val="a5"/>
            <w:noProof/>
          </w:rPr>
          <w:t>删除物料</w:t>
        </w:r>
        <w:r w:rsidR="008B5D9F">
          <w:rPr>
            <w:noProof/>
            <w:webHidden/>
          </w:rPr>
          <w:tab/>
        </w:r>
        <w:r w:rsidR="008B5D9F">
          <w:rPr>
            <w:noProof/>
            <w:webHidden/>
          </w:rPr>
          <w:fldChar w:fldCharType="begin"/>
        </w:r>
        <w:r w:rsidR="008B5D9F">
          <w:rPr>
            <w:noProof/>
            <w:webHidden/>
          </w:rPr>
          <w:instrText xml:space="preserve"> PAGEREF _Toc33013845 \h </w:instrText>
        </w:r>
        <w:r w:rsidR="008B5D9F">
          <w:rPr>
            <w:noProof/>
            <w:webHidden/>
          </w:rPr>
        </w:r>
        <w:r w:rsidR="008B5D9F">
          <w:rPr>
            <w:noProof/>
            <w:webHidden/>
          </w:rPr>
          <w:fldChar w:fldCharType="separate"/>
        </w:r>
        <w:r w:rsidR="008B5D9F">
          <w:rPr>
            <w:noProof/>
            <w:webHidden/>
          </w:rPr>
          <w:t>8</w:t>
        </w:r>
        <w:r w:rsidR="008B5D9F">
          <w:rPr>
            <w:noProof/>
            <w:webHidden/>
          </w:rPr>
          <w:fldChar w:fldCharType="end"/>
        </w:r>
      </w:hyperlink>
    </w:p>
    <w:p w14:paraId="317BAFC4" w14:textId="7A1692C7" w:rsidR="008B5D9F" w:rsidRDefault="009D4AC5">
      <w:pPr>
        <w:pStyle w:val="21"/>
        <w:tabs>
          <w:tab w:val="left" w:pos="1260"/>
          <w:tab w:val="right" w:leader="dot" w:pos="8302"/>
        </w:tabs>
        <w:rPr>
          <w:rFonts w:asciiTheme="minorHAnsi" w:eastAsiaTheme="minorEastAsia" w:hAnsiTheme="minorHAnsi" w:cstheme="minorBidi"/>
          <w:smallCaps w:val="0"/>
          <w:noProof/>
          <w:szCs w:val="22"/>
        </w:rPr>
      </w:pPr>
      <w:hyperlink w:anchor="_Toc33013846" w:history="1">
        <w:r w:rsidR="008B5D9F" w:rsidRPr="00C77EE0">
          <w:rPr>
            <w:rStyle w:val="a5"/>
            <w:noProof/>
          </w:rPr>
          <w:t>2.5</w:t>
        </w:r>
        <w:r w:rsidR="008B5D9F">
          <w:rPr>
            <w:rFonts w:asciiTheme="minorHAnsi" w:eastAsiaTheme="minorEastAsia" w:hAnsiTheme="minorHAnsi" w:cstheme="minorBidi"/>
            <w:smallCaps w:val="0"/>
            <w:noProof/>
            <w:szCs w:val="22"/>
          </w:rPr>
          <w:tab/>
        </w:r>
        <w:r w:rsidR="008B5D9F" w:rsidRPr="00C77EE0">
          <w:rPr>
            <w:rStyle w:val="a5"/>
            <w:noProof/>
          </w:rPr>
          <w:t>领料及成品入库</w:t>
        </w:r>
        <w:r w:rsidR="008B5D9F">
          <w:rPr>
            <w:noProof/>
            <w:webHidden/>
          </w:rPr>
          <w:tab/>
        </w:r>
        <w:r w:rsidR="008B5D9F">
          <w:rPr>
            <w:noProof/>
            <w:webHidden/>
          </w:rPr>
          <w:fldChar w:fldCharType="begin"/>
        </w:r>
        <w:r w:rsidR="008B5D9F">
          <w:rPr>
            <w:noProof/>
            <w:webHidden/>
          </w:rPr>
          <w:instrText xml:space="preserve"> PAGEREF _Toc33013846 \h </w:instrText>
        </w:r>
        <w:r w:rsidR="008B5D9F">
          <w:rPr>
            <w:noProof/>
            <w:webHidden/>
          </w:rPr>
        </w:r>
        <w:r w:rsidR="008B5D9F">
          <w:rPr>
            <w:noProof/>
            <w:webHidden/>
          </w:rPr>
          <w:fldChar w:fldCharType="separate"/>
        </w:r>
        <w:r w:rsidR="008B5D9F">
          <w:rPr>
            <w:noProof/>
            <w:webHidden/>
          </w:rPr>
          <w:t>9</w:t>
        </w:r>
        <w:r w:rsidR="008B5D9F">
          <w:rPr>
            <w:noProof/>
            <w:webHidden/>
          </w:rPr>
          <w:fldChar w:fldCharType="end"/>
        </w:r>
      </w:hyperlink>
    </w:p>
    <w:p w14:paraId="7112BF14" w14:textId="04C838FA"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47" w:history="1">
        <w:r w:rsidR="008B5D9F" w:rsidRPr="00C77EE0">
          <w:rPr>
            <w:rStyle w:val="a5"/>
            <w:noProof/>
          </w:rPr>
          <w:t>2.5.1</w:t>
        </w:r>
        <w:r w:rsidR="008B5D9F">
          <w:rPr>
            <w:rFonts w:asciiTheme="minorHAnsi" w:eastAsiaTheme="minorEastAsia" w:hAnsiTheme="minorHAnsi" w:cstheme="minorBidi"/>
            <w:i w:val="0"/>
            <w:iCs w:val="0"/>
            <w:noProof/>
            <w:szCs w:val="22"/>
          </w:rPr>
          <w:tab/>
        </w:r>
        <w:r w:rsidR="008B5D9F" w:rsidRPr="00C77EE0">
          <w:rPr>
            <w:rStyle w:val="a5"/>
            <w:noProof/>
          </w:rPr>
          <w:t>物料需求</w:t>
        </w:r>
        <w:r w:rsidR="008B5D9F">
          <w:rPr>
            <w:noProof/>
            <w:webHidden/>
          </w:rPr>
          <w:tab/>
        </w:r>
        <w:r w:rsidR="008B5D9F">
          <w:rPr>
            <w:noProof/>
            <w:webHidden/>
          </w:rPr>
          <w:fldChar w:fldCharType="begin"/>
        </w:r>
        <w:r w:rsidR="008B5D9F">
          <w:rPr>
            <w:noProof/>
            <w:webHidden/>
          </w:rPr>
          <w:instrText xml:space="preserve"> PAGEREF _Toc33013847 \h </w:instrText>
        </w:r>
        <w:r w:rsidR="008B5D9F">
          <w:rPr>
            <w:noProof/>
            <w:webHidden/>
          </w:rPr>
        </w:r>
        <w:r w:rsidR="008B5D9F">
          <w:rPr>
            <w:noProof/>
            <w:webHidden/>
          </w:rPr>
          <w:fldChar w:fldCharType="separate"/>
        </w:r>
        <w:r w:rsidR="008B5D9F">
          <w:rPr>
            <w:noProof/>
            <w:webHidden/>
          </w:rPr>
          <w:t>9</w:t>
        </w:r>
        <w:r w:rsidR="008B5D9F">
          <w:rPr>
            <w:noProof/>
            <w:webHidden/>
          </w:rPr>
          <w:fldChar w:fldCharType="end"/>
        </w:r>
      </w:hyperlink>
    </w:p>
    <w:p w14:paraId="77394A0A" w14:textId="1DDA1621"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48" w:history="1">
        <w:r w:rsidR="008B5D9F" w:rsidRPr="00C77EE0">
          <w:rPr>
            <w:rStyle w:val="a5"/>
            <w:noProof/>
          </w:rPr>
          <w:t>2.5.2</w:t>
        </w:r>
        <w:r w:rsidR="008B5D9F">
          <w:rPr>
            <w:rFonts w:asciiTheme="minorHAnsi" w:eastAsiaTheme="minorEastAsia" w:hAnsiTheme="minorHAnsi" w:cstheme="minorBidi"/>
            <w:i w:val="0"/>
            <w:iCs w:val="0"/>
            <w:noProof/>
            <w:szCs w:val="22"/>
          </w:rPr>
          <w:tab/>
        </w:r>
        <w:r w:rsidR="008B5D9F" w:rsidRPr="00C77EE0">
          <w:rPr>
            <w:rStyle w:val="a5"/>
            <w:noProof/>
          </w:rPr>
          <w:t>物料需求撤销</w:t>
        </w:r>
        <w:r w:rsidR="008B5D9F">
          <w:rPr>
            <w:noProof/>
            <w:webHidden/>
          </w:rPr>
          <w:tab/>
        </w:r>
        <w:r w:rsidR="008B5D9F">
          <w:rPr>
            <w:noProof/>
            <w:webHidden/>
          </w:rPr>
          <w:fldChar w:fldCharType="begin"/>
        </w:r>
        <w:r w:rsidR="008B5D9F">
          <w:rPr>
            <w:noProof/>
            <w:webHidden/>
          </w:rPr>
          <w:instrText xml:space="preserve"> PAGEREF _Toc33013848 \h </w:instrText>
        </w:r>
        <w:r w:rsidR="008B5D9F">
          <w:rPr>
            <w:noProof/>
            <w:webHidden/>
          </w:rPr>
        </w:r>
        <w:r w:rsidR="008B5D9F">
          <w:rPr>
            <w:noProof/>
            <w:webHidden/>
          </w:rPr>
          <w:fldChar w:fldCharType="separate"/>
        </w:r>
        <w:r w:rsidR="008B5D9F">
          <w:rPr>
            <w:noProof/>
            <w:webHidden/>
          </w:rPr>
          <w:t>10</w:t>
        </w:r>
        <w:r w:rsidR="008B5D9F">
          <w:rPr>
            <w:noProof/>
            <w:webHidden/>
          </w:rPr>
          <w:fldChar w:fldCharType="end"/>
        </w:r>
      </w:hyperlink>
    </w:p>
    <w:p w14:paraId="6BDA5180" w14:textId="45710D4B"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49" w:history="1">
        <w:r w:rsidR="008B5D9F" w:rsidRPr="00C77EE0">
          <w:rPr>
            <w:rStyle w:val="a5"/>
            <w:noProof/>
          </w:rPr>
          <w:t>2.5.3</w:t>
        </w:r>
        <w:r w:rsidR="008B5D9F">
          <w:rPr>
            <w:rFonts w:asciiTheme="minorHAnsi" w:eastAsiaTheme="minorEastAsia" w:hAnsiTheme="minorHAnsi" w:cstheme="minorBidi"/>
            <w:i w:val="0"/>
            <w:iCs w:val="0"/>
            <w:noProof/>
            <w:szCs w:val="22"/>
          </w:rPr>
          <w:tab/>
        </w:r>
        <w:r w:rsidR="008B5D9F" w:rsidRPr="00C77EE0">
          <w:rPr>
            <w:rStyle w:val="a5"/>
            <w:noProof/>
          </w:rPr>
          <w:t>出库单</w:t>
        </w:r>
        <w:r w:rsidR="008B5D9F">
          <w:rPr>
            <w:noProof/>
            <w:webHidden/>
          </w:rPr>
          <w:tab/>
        </w:r>
        <w:r w:rsidR="008B5D9F">
          <w:rPr>
            <w:noProof/>
            <w:webHidden/>
          </w:rPr>
          <w:fldChar w:fldCharType="begin"/>
        </w:r>
        <w:r w:rsidR="008B5D9F">
          <w:rPr>
            <w:noProof/>
            <w:webHidden/>
          </w:rPr>
          <w:instrText xml:space="preserve"> PAGEREF _Toc33013849 \h </w:instrText>
        </w:r>
        <w:r w:rsidR="008B5D9F">
          <w:rPr>
            <w:noProof/>
            <w:webHidden/>
          </w:rPr>
        </w:r>
        <w:r w:rsidR="008B5D9F">
          <w:rPr>
            <w:noProof/>
            <w:webHidden/>
          </w:rPr>
          <w:fldChar w:fldCharType="separate"/>
        </w:r>
        <w:r w:rsidR="008B5D9F">
          <w:rPr>
            <w:noProof/>
            <w:webHidden/>
          </w:rPr>
          <w:t>10</w:t>
        </w:r>
        <w:r w:rsidR="008B5D9F">
          <w:rPr>
            <w:noProof/>
            <w:webHidden/>
          </w:rPr>
          <w:fldChar w:fldCharType="end"/>
        </w:r>
      </w:hyperlink>
    </w:p>
    <w:p w14:paraId="31757CAF" w14:textId="792B7895"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50" w:history="1">
        <w:r w:rsidR="008B5D9F" w:rsidRPr="00C77EE0">
          <w:rPr>
            <w:rStyle w:val="a5"/>
            <w:noProof/>
          </w:rPr>
          <w:t>2.5.4</w:t>
        </w:r>
        <w:r w:rsidR="008B5D9F">
          <w:rPr>
            <w:rFonts w:asciiTheme="minorHAnsi" w:eastAsiaTheme="minorEastAsia" w:hAnsiTheme="minorHAnsi" w:cstheme="minorBidi"/>
            <w:i w:val="0"/>
            <w:iCs w:val="0"/>
            <w:noProof/>
            <w:szCs w:val="22"/>
          </w:rPr>
          <w:tab/>
        </w:r>
        <w:r w:rsidR="008B5D9F" w:rsidRPr="00C77EE0">
          <w:rPr>
            <w:rStyle w:val="a5"/>
            <w:noProof/>
          </w:rPr>
          <w:t>出库单撤回</w:t>
        </w:r>
        <w:r w:rsidR="008B5D9F">
          <w:rPr>
            <w:noProof/>
            <w:webHidden/>
          </w:rPr>
          <w:tab/>
        </w:r>
        <w:r w:rsidR="008B5D9F">
          <w:rPr>
            <w:noProof/>
            <w:webHidden/>
          </w:rPr>
          <w:fldChar w:fldCharType="begin"/>
        </w:r>
        <w:r w:rsidR="008B5D9F">
          <w:rPr>
            <w:noProof/>
            <w:webHidden/>
          </w:rPr>
          <w:instrText xml:space="preserve"> PAGEREF _Toc33013850 \h </w:instrText>
        </w:r>
        <w:r w:rsidR="008B5D9F">
          <w:rPr>
            <w:noProof/>
            <w:webHidden/>
          </w:rPr>
        </w:r>
        <w:r w:rsidR="008B5D9F">
          <w:rPr>
            <w:noProof/>
            <w:webHidden/>
          </w:rPr>
          <w:fldChar w:fldCharType="separate"/>
        </w:r>
        <w:r w:rsidR="008B5D9F">
          <w:rPr>
            <w:noProof/>
            <w:webHidden/>
          </w:rPr>
          <w:t>11</w:t>
        </w:r>
        <w:r w:rsidR="008B5D9F">
          <w:rPr>
            <w:noProof/>
            <w:webHidden/>
          </w:rPr>
          <w:fldChar w:fldCharType="end"/>
        </w:r>
      </w:hyperlink>
    </w:p>
    <w:p w14:paraId="033D0FAF" w14:textId="7E20E0E7"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51" w:history="1">
        <w:r w:rsidR="008B5D9F" w:rsidRPr="00C77EE0">
          <w:rPr>
            <w:rStyle w:val="a5"/>
            <w:noProof/>
          </w:rPr>
          <w:t>2.5.5</w:t>
        </w:r>
        <w:r w:rsidR="008B5D9F">
          <w:rPr>
            <w:rFonts w:asciiTheme="minorHAnsi" w:eastAsiaTheme="minorEastAsia" w:hAnsiTheme="minorHAnsi" w:cstheme="minorBidi"/>
            <w:i w:val="0"/>
            <w:iCs w:val="0"/>
            <w:noProof/>
            <w:szCs w:val="22"/>
          </w:rPr>
          <w:tab/>
        </w:r>
        <w:r w:rsidR="008B5D9F" w:rsidRPr="00C77EE0">
          <w:rPr>
            <w:rStyle w:val="a5"/>
            <w:noProof/>
          </w:rPr>
          <w:t>成品入库单</w:t>
        </w:r>
        <w:r w:rsidR="008B5D9F">
          <w:rPr>
            <w:noProof/>
            <w:webHidden/>
          </w:rPr>
          <w:tab/>
        </w:r>
        <w:r w:rsidR="008B5D9F">
          <w:rPr>
            <w:noProof/>
            <w:webHidden/>
          </w:rPr>
          <w:fldChar w:fldCharType="begin"/>
        </w:r>
        <w:r w:rsidR="008B5D9F">
          <w:rPr>
            <w:noProof/>
            <w:webHidden/>
          </w:rPr>
          <w:instrText xml:space="preserve"> PAGEREF _Toc33013851 \h </w:instrText>
        </w:r>
        <w:r w:rsidR="008B5D9F">
          <w:rPr>
            <w:noProof/>
            <w:webHidden/>
          </w:rPr>
        </w:r>
        <w:r w:rsidR="008B5D9F">
          <w:rPr>
            <w:noProof/>
            <w:webHidden/>
          </w:rPr>
          <w:fldChar w:fldCharType="separate"/>
        </w:r>
        <w:r w:rsidR="008B5D9F">
          <w:rPr>
            <w:noProof/>
            <w:webHidden/>
          </w:rPr>
          <w:t>12</w:t>
        </w:r>
        <w:r w:rsidR="008B5D9F">
          <w:rPr>
            <w:noProof/>
            <w:webHidden/>
          </w:rPr>
          <w:fldChar w:fldCharType="end"/>
        </w:r>
      </w:hyperlink>
    </w:p>
    <w:p w14:paraId="588F5256" w14:textId="01887FD0"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52" w:history="1">
        <w:r w:rsidR="008B5D9F" w:rsidRPr="00C77EE0">
          <w:rPr>
            <w:rStyle w:val="a5"/>
            <w:noProof/>
          </w:rPr>
          <w:t>2.5.6</w:t>
        </w:r>
        <w:r w:rsidR="008B5D9F">
          <w:rPr>
            <w:rFonts w:asciiTheme="minorHAnsi" w:eastAsiaTheme="minorEastAsia" w:hAnsiTheme="minorHAnsi" w:cstheme="minorBidi"/>
            <w:i w:val="0"/>
            <w:iCs w:val="0"/>
            <w:noProof/>
            <w:szCs w:val="22"/>
          </w:rPr>
          <w:tab/>
        </w:r>
        <w:r w:rsidR="008B5D9F" w:rsidRPr="00C77EE0">
          <w:rPr>
            <w:rStyle w:val="a5"/>
            <w:noProof/>
          </w:rPr>
          <w:t>成品入库单状态</w:t>
        </w:r>
        <w:r w:rsidR="008B5D9F">
          <w:rPr>
            <w:noProof/>
            <w:webHidden/>
          </w:rPr>
          <w:tab/>
        </w:r>
        <w:r w:rsidR="008B5D9F">
          <w:rPr>
            <w:noProof/>
            <w:webHidden/>
          </w:rPr>
          <w:fldChar w:fldCharType="begin"/>
        </w:r>
        <w:r w:rsidR="008B5D9F">
          <w:rPr>
            <w:noProof/>
            <w:webHidden/>
          </w:rPr>
          <w:instrText xml:space="preserve"> PAGEREF _Toc33013852 \h </w:instrText>
        </w:r>
        <w:r w:rsidR="008B5D9F">
          <w:rPr>
            <w:noProof/>
            <w:webHidden/>
          </w:rPr>
        </w:r>
        <w:r w:rsidR="008B5D9F">
          <w:rPr>
            <w:noProof/>
            <w:webHidden/>
          </w:rPr>
          <w:fldChar w:fldCharType="separate"/>
        </w:r>
        <w:r w:rsidR="008B5D9F">
          <w:rPr>
            <w:noProof/>
            <w:webHidden/>
          </w:rPr>
          <w:t>13</w:t>
        </w:r>
        <w:r w:rsidR="008B5D9F">
          <w:rPr>
            <w:noProof/>
            <w:webHidden/>
          </w:rPr>
          <w:fldChar w:fldCharType="end"/>
        </w:r>
      </w:hyperlink>
    </w:p>
    <w:p w14:paraId="0D569C11" w14:textId="356F167E" w:rsidR="008B5D9F" w:rsidRDefault="009D4AC5">
      <w:pPr>
        <w:pStyle w:val="31"/>
        <w:tabs>
          <w:tab w:val="left" w:pos="1260"/>
          <w:tab w:val="right" w:leader="dot" w:pos="8302"/>
        </w:tabs>
        <w:rPr>
          <w:rFonts w:asciiTheme="minorHAnsi" w:eastAsiaTheme="minorEastAsia" w:hAnsiTheme="minorHAnsi" w:cstheme="minorBidi"/>
          <w:i w:val="0"/>
          <w:iCs w:val="0"/>
          <w:noProof/>
          <w:szCs w:val="22"/>
        </w:rPr>
      </w:pPr>
      <w:hyperlink w:anchor="_Toc33013853" w:history="1">
        <w:r w:rsidR="008B5D9F" w:rsidRPr="00C77EE0">
          <w:rPr>
            <w:rStyle w:val="a5"/>
            <w:noProof/>
          </w:rPr>
          <w:t>2.5.7</w:t>
        </w:r>
        <w:r w:rsidR="008B5D9F">
          <w:rPr>
            <w:rFonts w:asciiTheme="minorHAnsi" w:eastAsiaTheme="minorEastAsia" w:hAnsiTheme="minorHAnsi" w:cstheme="minorBidi"/>
            <w:i w:val="0"/>
            <w:iCs w:val="0"/>
            <w:noProof/>
            <w:szCs w:val="22"/>
          </w:rPr>
          <w:tab/>
        </w:r>
        <w:r w:rsidR="008B5D9F" w:rsidRPr="00C77EE0">
          <w:rPr>
            <w:rStyle w:val="a5"/>
            <w:noProof/>
          </w:rPr>
          <w:t>成品入库单撤销</w:t>
        </w:r>
        <w:r w:rsidR="008B5D9F">
          <w:rPr>
            <w:noProof/>
            <w:webHidden/>
          </w:rPr>
          <w:tab/>
        </w:r>
        <w:r w:rsidR="008B5D9F">
          <w:rPr>
            <w:noProof/>
            <w:webHidden/>
          </w:rPr>
          <w:fldChar w:fldCharType="begin"/>
        </w:r>
        <w:r w:rsidR="008B5D9F">
          <w:rPr>
            <w:noProof/>
            <w:webHidden/>
          </w:rPr>
          <w:instrText xml:space="preserve"> PAGEREF _Toc33013853 \h </w:instrText>
        </w:r>
        <w:r w:rsidR="008B5D9F">
          <w:rPr>
            <w:noProof/>
            <w:webHidden/>
          </w:rPr>
        </w:r>
        <w:r w:rsidR="008B5D9F">
          <w:rPr>
            <w:noProof/>
            <w:webHidden/>
          </w:rPr>
          <w:fldChar w:fldCharType="separate"/>
        </w:r>
        <w:r w:rsidR="008B5D9F">
          <w:rPr>
            <w:noProof/>
            <w:webHidden/>
          </w:rPr>
          <w:t>13</w:t>
        </w:r>
        <w:r w:rsidR="008B5D9F">
          <w:rPr>
            <w:noProof/>
            <w:webHidden/>
          </w:rPr>
          <w:fldChar w:fldCharType="end"/>
        </w:r>
      </w:hyperlink>
    </w:p>
    <w:p w14:paraId="1DBE396C" w14:textId="4EADF518" w:rsidR="00B16329" w:rsidRPr="001641AE" w:rsidRDefault="007A4493" w:rsidP="00B16329">
      <w:pPr>
        <w:rPr>
          <w:szCs w:val="21"/>
        </w:rPr>
      </w:pPr>
      <w:r w:rsidRPr="001C2596">
        <w:rPr>
          <w:bCs/>
          <w:caps/>
          <w:szCs w:val="21"/>
        </w:rPr>
        <w:fldChar w:fldCharType="end"/>
      </w:r>
    </w:p>
    <w:p w14:paraId="25ADB263" w14:textId="77777777" w:rsidR="00B16329" w:rsidRDefault="00B16329" w:rsidP="00B16329">
      <w:pPr>
        <w:pStyle w:val="1"/>
        <w:numPr>
          <w:ilvl w:val="0"/>
          <w:numId w:val="0"/>
        </w:numPr>
      </w:pPr>
      <w:bookmarkStart w:id="0" w:name="_Toc33013831"/>
      <w:r>
        <w:rPr>
          <w:rFonts w:hint="eastAsia"/>
        </w:rPr>
        <w:lastRenderedPageBreak/>
        <w:t>1.</w:t>
      </w:r>
      <w:r>
        <w:rPr>
          <w:rFonts w:hint="eastAsia"/>
        </w:rPr>
        <w:t>简介</w:t>
      </w:r>
      <w:bookmarkEnd w:id="0"/>
    </w:p>
    <w:p w14:paraId="13A144C1" w14:textId="77777777" w:rsidR="00B16329" w:rsidRDefault="00B16329" w:rsidP="00B16329">
      <w:pPr>
        <w:pStyle w:val="2"/>
      </w:pPr>
      <w:bookmarkStart w:id="1" w:name="_Toc33013832"/>
      <w:r>
        <w:rPr>
          <w:rFonts w:hint="eastAsia"/>
        </w:rPr>
        <w:t>概述</w:t>
      </w:r>
      <w:bookmarkEnd w:id="1"/>
    </w:p>
    <w:p w14:paraId="2CD749DA" w14:textId="77777777" w:rsidR="00B16329" w:rsidRPr="003E6F87" w:rsidRDefault="00B16329" w:rsidP="00B16329">
      <w:pPr>
        <w:pStyle w:val="a3"/>
        <w:rPr>
          <w:lang w:bidi="he-IL"/>
        </w:rPr>
      </w:pPr>
      <w:r w:rsidRPr="003E6F87">
        <w:rPr>
          <w:rFonts w:hint="eastAsia"/>
          <w:lang w:bidi="he-IL"/>
        </w:rPr>
        <w:t>本</w:t>
      </w:r>
      <w:r w:rsidR="00CB2529">
        <w:rPr>
          <w:rFonts w:hint="eastAsia"/>
          <w:lang w:bidi="he-IL"/>
        </w:rPr>
        <w:t>设计</w:t>
      </w:r>
      <w:r w:rsidR="00304E40">
        <w:rPr>
          <w:rFonts w:hint="eastAsia"/>
          <w:lang w:bidi="he-IL"/>
        </w:rPr>
        <w:t>对上海汇得科技</w:t>
      </w:r>
      <w:r>
        <w:rPr>
          <w:rFonts w:hint="eastAsia"/>
          <w:lang w:bidi="he-IL"/>
        </w:rPr>
        <w:t xml:space="preserve"> MES</w:t>
      </w:r>
      <w:r>
        <w:rPr>
          <w:rFonts w:hint="eastAsia"/>
          <w:lang w:bidi="he-IL"/>
        </w:rPr>
        <w:t>系统</w:t>
      </w:r>
      <w:r w:rsidR="00304E40">
        <w:rPr>
          <w:rFonts w:hint="eastAsia"/>
          <w:lang w:bidi="he-IL"/>
        </w:rPr>
        <w:t>与其它系统进行数据交换的接口</w:t>
      </w:r>
      <w:r w:rsidRPr="003E6F87">
        <w:rPr>
          <w:rFonts w:hint="eastAsia"/>
          <w:lang w:bidi="he-IL"/>
        </w:rPr>
        <w:t>作了规范性说明。</w:t>
      </w:r>
    </w:p>
    <w:p w14:paraId="5A38EA57" w14:textId="77777777" w:rsidR="00B16329" w:rsidRDefault="00B16329" w:rsidP="00B16329">
      <w:pPr>
        <w:ind w:firstLineChars="200" w:firstLine="420"/>
        <w:rPr>
          <w:rFonts w:ascii="宋体" w:hAnsi="宋体"/>
        </w:rPr>
      </w:pPr>
      <w:r w:rsidRPr="003E6F87">
        <w:rPr>
          <w:rFonts w:hint="eastAsia"/>
          <w:lang w:bidi="he-IL"/>
        </w:rPr>
        <w:t>本用户手册从最终</w:t>
      </w:r>
      <w:r>
        <w:rPr>
          <w:rFonts w:hint="eastAsia"/>
          <w:lang w:bidi="he-IL"/>
        </w:rPr>
        <w:t>业务</w:t>
      </w:r>
      <w:r w:rsidRPr="003E6F87">
        <w:rPr>
          <w:rFonts w:hint="eastAsia"/>
          <w:lang w:bidi="he-IL"/>
        </w:rPr>
        <w:t>用户</w:t>
      </w:r>
      <w:r>
        <w:rPr>
          <w:rFonts w:hint="eastAsia"/>
          <w:lang w:bidi="he-IL"/>
        </w:rPr>
        <w:t>、系统管理用户</w:t>
      </w:r>
      <w:r w:rsidRPr="003E6F87">
        <w:rPr>
          <w:rFonts w:hint="eastAsia"/>
          <w:lang w:bidi="he-IL"/>
        </w:rPr>
        <w:t>的角度，介绍</w:t>
      </w:r>
      <w:r>
        <w:rPr>
          <w:rFonts w:hint="eastAsia"/>
          <w:lang w:bidi="he-IL"/>
        </w:rPr>
        <w:t>和</w:t>
      </w:r>
      <w:r>
        <w:rPr>
          <w:rFonts w:hint="eastAsia"/>
          <w:lang w:bidi="he-IL"/>
        </w:rPr>
        <w:t>MES</w:t>
      </w:r>
      <w:r>
        <w:rPr>
          <w:rFonts w:hint="eastAsia"/>
          <w:lang w:bidi="he-IL"/>
        </w:rPr>
        <w:t>相关模块的接口功能以及开发人员在</w:t>
      </w:r>
      <w:r w:rsidRPr="003E6F87">
        <w:rPr>
          <w:rFonts w:hint="eastAsia"/>
          <w:lang w:bidi="he-IL"/>
        </w:rPr>
        <w:t>实际应用中的操作，帮助用户了解本</w:t>
      </w:r>
      <w:r>
        <w:rPr>
          <w:rFonts w:hint="eastAsia"/>
          <w:lang w:bidi="he-IL"/>
        </w:rPr>
        <w:t>接口模块</w:t>
      </w:r>
      <w:r w:rsidRPr="003E6F87">
        <w:rPr>
          <w:rFonts w:hint="eastAsia"/>
          <w:lang w:bidi="he-IL"/>
        </w:rPr>
        <w:t>的各项功能。</w:t>
      </w:r>
    </w:p>
    <w:p w14:paraId="5482E3A5" w14:textId="77777777" w:rsidR="00B16329" w:rsidRDefault="00B16329" w:rsidP="00B16329">
      <w:pPr>
        <w:pStyle w:val="2"/>
      </w:pPr>
      <w:bookmarkStart w:id="2" w:name="_Toc440715474"/>
      <w:bookmarkStart w:id="3" w:name="_Toc33013833"/>
      <w:r>
        <w:rPr>
          <w:rFonts w:hint="eastAsia"/>
        </w:rPr>
        <w:t>关于本手册</w:t>
      </w:r>
      <w:bookmarkEnd w:id="2"/>
      <w:bookmarkEnd w:id="3"/>
    </w:p>
    <w:p w14:paraId="3C641B31" w14:textId="77777777" w:rsidR="00B16329" w:rsidRPr="00293B13" w:rsidRDefault="00B16329" w:rsidP="00B16329">
      <w:pPr>
        <w:ind w:firstLineChars="200" w:firstLine="420"/>
      </w:pPr>
      <w:r>
        <w:rPr>
          <w:rFonts w:hint="eastAsia"/>
        </w:rPr>
        <w:t>本</w:t>
      </w:r>
      <w:r w:rsidR="00B20B10">
        <w:rPr>
          <w:rFonts w:hint="eastAsia"/>
        </w:rPr>
        <w:t>设计由上海汇得科技股份有限公司和杭州和利时自动化有限公司共同完成</w:t>
      </w:r>
      <w:r>
        <w:rPr>
          <w:rFonts w:hint="eastAsia"/>
        </w:rPr>
        <w:t>。</w:t>
      </w:r>
    </w:p>
    <w:p w14:paraId="6773F001" w14:textId="77777777" w:rsidR="00B16329" w:rsidRDefault="002A0942" w:rsidP="00B16329">
      <w:pPr>
        <w:pStyle w:val="1"/>
        <w:rPr>
          <w:sz w:val="44"/>
          <w:szCs w:val="44"/>
        </w:rPr>
      </w:pPr>
      <w:bookmarkStart w:id="4" w:name="_Toc33013834"/>
      <w:r>
        <w:rPr>
          <w:sz w:val="44"/>
          <w:szCs w:val="44"/>
        </w:rPr>
        <w:lastRenderedPageBreak/>
        <w:t>接口说明</w:t>
      </w:r>
      <w:bookmarkEnd w:id="4"/>
    </w:p>
    <w:p w14:paraId="65CB41F5" w14:textId="77777777" w:rsidR="002F7C06" w:rsidRPr="002F7C06" w:rsidRDefault="002F7C06" w:rsidP="002F7C06">
      <w:pPr>
        <w:wordWrap w:val="0"/>
      </w:pPr>
      <w:r>
        <w:rPr>
          <w:rFonts w:hint="eastAsia"/>
        </w:rPr>
        <w:t>接口遵循</w:t>
      </w:r>
      <w:r>
        <w:rPr>
          <w:rFonts w:hint="eastAsia"/>
        </w:rPr>
        <w:t>RestFul</w:t>
      </w:r>
      <w:r>
        <w:rPr>
          <w:rFonts w:hint="eastAsia"/>
        </w:rPr>
        <w:t>风格，</w:t>
      </w:r>
      <w:r>
        <w:rPr>
          <w:rFonts w:hint="eastAsia"/>
        </w:rPr>
        <w:t>post</w:t>
      </w:r>
      <w:r>
        <w:rPr>
          <w:rFonts w:hint="eastAsia"/>
        </w:rPr>
        <w:t>保存资源、</w:t>
      </w:r>
      <w:r>
        <w:rPr>
          <w:rFonts w:hint="eastAsia"/>
        </w:rPr>
        <w:t>put</w:t>
      </w:r>
      <w:r>
        <w:rPr>
          <w:rFonts w:hint="eastAsia"/>
        </w:rPr>
        <w:t>修改资源、</w:t>
      </w:r>
      <w:r>
        <w:rPr>
          <w:rFonts w:hint="eastAsia"/>
        </w:rPr>
        <w:t>get</w:t>
      </w:r>
      <w:r>
        <w:rPr>
          <w:rFonts w:hint="eastAsia"/>
        </w:rPr>
        <w:t>查询资源、</w:t>
      </w:r>
      <w:r>
        <w:rPr>
          <w:rFonts w:hint="eastAsia"/>
        </w:rPr>
        <w:t>delete</w:t>
      </w:r>
      <w:r>
        <w:rPr>
          <w:rFonts w:hint="eastAsia"/>
        </w:rPr>
        <w:t>删除资源。</w:t>
      </w:r>
    </w:p>
    <w:p w14:paraId="41AE4DEA" w14:textId="77777777" w:rsidR="00CD6DF0" w:rsidRPr="00CE31CA" w:rsidRDefault="00CD6DF0" w:rsidP="004F406C">
      <w:pPr>
        <w:pStyle w:val="2"/>
      </w:pPr>
      <w:bookmarkStart w:id="5" w:name="_Toc33013835"/>
      <w:r w:rsidRPr="00CE31CA">
        <w:rPr>
          <w:rFonts w:hint="eastAsia"/>
        </w:rPr>
        <w:t>错误码</w:t>
      </w:r>
      <w:bookmarkEnd w:id="5"/>
    </w:p>
    <w:p w14:paraId="56EFD1CA" w14:textId="77777777" w:rsidR="00CD6DF0" w:rsidRPr="00A8202A" w:rsidRDefault="00CD6DF0" w:rsidP="00A8202A">
      <w:pPr>
        <w:pStyle w:val="ad"/>
        <w:numPr>
          <w:ilvl w:val="0"/>
          <w:numId w:val="9"/>
        </w:numPr>
        <w:wordWrap w:val="0"/>
        <w:ind w:firstLineChars="0"/>
      </w:pPr>
      <w:r w:rsidRPr="00A8202A">
        <w:rPr>
          <w:rFonts w:hint="eastAsia"/>
        </w:rPr>
        <w:t>系统错误</w:t>
      </w:r>
    </w:p>
    <w:tbl>
      <w:tblPr>
        <w:tblStyle w:val="ae"/>
        <w:tblW w:w="0" w:type="auto"/>
        <w:tblLook w:val="04A0" w:firstRow="1" w:lastRow="0" w:firstColumn="1" w:lastColumn="0" w:noHBand="0" w:noVBand="1"/>
      </w:tblPr>
      <w:tblGrid>
        <w:gridCol w:w="4148"/>
        <w:gridCol w:w="4148"/>
      </w:tblGrid>
      <w:tr w:rsidR="00CD6DF0" w:rsidRPr="00473CA5" w14:paraId="4FE1B5F9" w14:textId="77777777" w:rsidTr="00972952">
        <w:tc>
          <w:tcPr>
            <w:tcW w:w="4148" w:type="dxa"/>
          </w:tcPr>
          <w:p w14:paraId="49500CAC" w14:textId="77777777" w:rsidR="00CD6DF0" w:rsidRPr="00473CA5" w:rsidRDefault="00CD6DF0" w:rsidP="00972952">
            <w:pPr>
              <w:wordWrap w:val="0"/>
            </w:pPr>
            <w:r w:rsidRPr="00473CA5">
              <w:rPr>
                <w:rFonts w:hint="eastAsia"/>
              </w:rPr>
              <w:t>错误码</w:t>
            </w:r>
          </w:p>
        </w:tc>
        <w:tc>
          <w:tcPr>
            <w:tcW w:w="4148" w:type="dxa"/>
          </w:tcPr>
          <w:p w14:paraId="1F02F79B" w14:textId="77777777" w:rsidR="00CD6DF0" w:rsidRPr="00473CA5" w:rsidRDefault="00CD6DF0" w:rsidP="00972952">
            <w:pPr>
              <w:wordWrap w:val="0"/>
            </w:pPr>
            <w:r w:rsidRPr="00473CA5">
              <w:rPr>
                <w:rFonts w:hint="eastAsia"/>
              </w:rPr>
              <w:t>说明</w:t>
            </w:r>
          </w:p>
        </w:tc>
      </w:tr>
      <w:tr w:rsidR="00CD6DF0" w:rsidRPr="00473CA5" w14:paraId="7F94B336" w14:textId="77777777" w:rsidTr="00972952">
        <w:tc>
          <w:tcPr>
            <w:tcW w:w="4148" w:type="dxa"/>
          </w:tcPr>
          <w:p w14:paraId="210EE1EF" w14:textId="77777777" w:rsidR="00CD6DF0" w:rsidRPr="00473CA5" w:rsidRDefault="00CD6DF0" w:rsidP="00972952">
            <w:pPr>
              <w:wordWrap w:val="0"/>
            </w:pPr>
            <w:r w:rsidRPr="00473CA5">
              <w:t>10000000</w:t>
            </w:r>
          </w:p>
        </w:tc>
        <w:tc>
          <w:tcPr>
            <w:tcW w:w="4148" w:type="dxa"/>
          </w:tcPr>
          <w:p w14:paraId="52FE4472" w14:textId="77777777" w:rsidR="00CD6DF0" w:rsidRPr="00473CA5" w:rsidRDefault="00CD6DF0" w:rsidP="00972952">
            <w:pPr>
              <w:wordWrap w:val="0"/>
            </w:pPr>
            <w:r w:rsidRPr="00473CA5">
              <w:rPr>
                <w:rFonts w:hint="eastAsia"/>
              </w:rPr>
              <w:t>系统错误</w:t>
            </w:r>
          </w:p>
        </w:tc>
      </w:tr>
      <w:tr w:rsidR="00CD6DF0" w:rsidRPr="00473CA5" w14:paraId="4CB3CEEE" w14:textId="77777777" w:rsidTr="00972952">
        <w:tc>
          <w:tcPr>
            <w:tcW w:w="4148" w:type="dxa"/>
          </w:tcPr>
          <w:p w14:paraId="06AC0ABE" w14:textId="77777777" w:rsidR="00CD6DF0" w:rsidRPr="00473CA5" w:rsidRDefault="00CD6DF0" w:rsidP="00972952">
            <w:pPr>
              <w:wordWrap w:val="0"/>
            </w:pPr>
            <w:r w:rsidRPr="00473CA5">
              <w:t>10000001</w:t>
            </w:r>
          </w:p>
        </w:tc>
        <w:tc>
          <w:tcPr>
            <w:tcW w:w="4148" w:type="dxa"/>
          </w:tcPr>
          <w:p w14:paraId="1124D2B3" w14:textId="77777777" w:rsidR="00CD6DF0" w:rsidRPr="00473CA5" w:rsidRDefault="00CD6DF0" w:rsidP="00972952">
            <w:pPr>
              <w:wordWrap w:val="0"/>
            </w:pPr>
            <w:r w:rsidRPr="00473CA5">
              <w:rPr>
                <w:rFonts w:hint="eastAsia"/>
              </w:rPr>
              <w:t>系统繁忙</w:t>
            </w:r>
          </w:p>
        </w:tc>
      </w:tr>
      <w:tr w:rsidR="00CD6DF0" w:rsidRPr="00473CA5" w14:paraId="71A581DC" w14:textId="77777777" w:rsidTr="00972952">
        <w:tc>
          <w:tcPr>
            <w:tcW w:w="4148" w:type="dxa"/>
          </w:tcPr>
          <w:p w14:paraId="29165941" w14:textId="77777777" w:rsidR="00CD6DF0" w:rsidRPr="00473CA5" w:rsidRDefault="00CD6DF0" w:rsidP="00972952">
            <w:pPr>
              <w:wordWrap w:val="0"/>
            </w:pPr>
            <w:r w:rsidRPr="00473CA5">
              <w:t>10000101</w:t>
            </w:r>
          </w:p>
        </w:tc>
        <w:tc>
          <w:tcPr>
            <w:tcW w:w="4148" w:type="dxa"/>
          </w:tcPr>
          <w:p w14:paraId="596ACF74" w14:textId="77777777" w:rsidR="00CD6DF0" w:rsidRPr="00473CA5" w:rsidRDefault="00CD6DF0" w:rsidP="00972952">
            <w:pPr>
              <w:wordWrap w:val="0"/>
            </w:pPr>
            <w:r w:rsidRPr="00473CA5">
              <w:rPr>
                <w:rFonts w:hint="eastAsia"/>
              </w:rPr>
              <w:t>参数错误</w:t>
            </w:r>
          </w:p>
        </w:tc>
      </w:tr>
    </w:tbl>
    <w:p w14:paraId="7573C443" w14:textId="77777777" w:rsidR="00CD6DF0" w:rsidRPr="00A8202A" w:rsidRDefault="00CD6DF0" w:rsidP="00A8202A">
      <w:pPr>
        <w:pStyle w:val="ad"/>
        <w:numPr>
          <w:ilvl w:val="0"/>
          <w:numId w:val="9"/>
        </w:numPr>
        <w:wordWrap w:val="0"/>
        <w:ind w:firstLineChars="0"/>
      </w:pPr>
      <w:r w:rsidRPr="00A8202A">
        <w:rPr>
          <w:rFonts w:hint="eastAsia"/>
        </w:rPr>
        <w:t>网关错误</w:t>
      </w:r>
    </w:p>
    <w:tbl>
      <w:tblPr>
        <w:tblStyle w:val="ae"/>
        <w:tblW w:w="0" w:type="auto"/>
        <w:tblLook w:val="04A0" w:firstRow="1" w:lastRow="0" w:firstColumn="1" w:lastColumn="0" w:noHBand="0" w:noVBand="1"/>
      </w:tblPr>
      <w:tblGrid>
        <w:gridCol w:w="4148"/>
        <w:gridCol w:w="4148"/>
      </w:tblGrid>
      <w:tr w:rsidR="00CD6DF0" w:rsidRPr="00473CA5" w14:paraId="3FCE9B54" w14:textId="77777777" w:rsidTr="00972952">
        <w:tc>
          <w:tcPr>
            <w:tcW w:w="4148" w:type="dxa"/>
          </w:tcPr>
          <w:p w14:paraId="753D3B8B" w14:textId="77777777" w:rsidR="00CD6DF0" w:rsidRPr="00473CA5" w:rsidRDefault="00CD6DF0" w:rsidP="00972952">
            <w:pPr>
              <w:wordWrap w:val="0"/>
            </w:pPr>
            <w:r w:rsidRPr="00473CA5">
              <w:rPr>
                <w:rFonts w:hint="eastAsia"/>
              </w:rPr>
              <w:t>错误码</w:t>
            </w:r>
          </w:p>
        </w:tc>
        <w:tc>
          <w:tcPr>
            <w:tcW w:w="4148" w:type="dxa"/>
          </w:tcPr>
          <w:p w14:paraId="4922316A" w14:textId="77777777" w:rsidR="00CD6DF0" w:rsidRPr="00473CA5" w:rsidRDefault="00CD6DF0" w:rsidP="00972952">
            <w:pPr>
              <w:wordWrap w:val="0"/>
            </w:pPr>
            <w:r w:rsidRPr="00473CA5">
              <w:rPr>
                <w:rFonts w:hint="eastAsia"/>
              </w:rPr>
              <w:t>说明</w:t>
            </w:r>
          </w:p>
        </w:tc>
      </w:tr>
      <w:tr w:rsidR="00CD6DF0" w:rsidRPr="00473CA5" w14:paraId="6869A313" w14:textId="77777777" w:rsidTr="00972952">
        <w:tc>
          <w:tcPr>
            <w:tcW w:w="4148" w:type="dxa"/>
          </w:tcPr>
          <w:p w14:paraId="7429CDF6" w14:textId="77777777" w:rsidR="00CD6DF0" w:rsidRPr="00473CA5" w:rsidRDefault="00CD6DF0" w:rsidP="00972952">
            <w:pPr>
              <w:wordWrap w:val="0"/>
            </w:pPr>
            <w:r w:rsidRPr="00473CA5">
              <w:t>10010001</w:t>
            </w:r>
          </w:p>
        </w:tc>
        <w:tc>
          <w:tcPr>
            <w:tcW w:w="4148" w:type="dxa"/>
          </w:tcPr>
          <w:p w14:paraId="02CF5E84" w14:textId="77777777" w:rsidR="00CD6DF0" w:rsidRPr="00473CA5" w:rsidRDefault="00CD6DF0" w:rsidP="00972952">
            <w:pPr>
              <w:wordWrap w:val="0"/>
            </w:pPr>
            <w:r w:rsidRPr="00473CA5">
              <w:rPr>
                <w:rFonts w:hint="eastAsia"/>
              </w:rPr>
              <w:t>网关未发现服务</w:t>
            </w:r>
          </w:p>
        </w:tc>
      </w:tr>
      <w:tr w:rsidR="00CD6DF0" w:rsidRPr="00473CA5" w14:paraId="6806AF81" w14:textId="77777777" w:rsidTr="00972952">
        <w:tc>
          <w:tcPr>
            <w:tcW w:w="4148" w:type="dxa"/>
          </w:tcPr>
          <w:p w14:paraId="37A207CA" w14:textId="77777777" w:rsidR="00CD6DF0" w:rsidRPr="00473CA5" w:rsidRDefault="00CD6DF0" w:rsidP="00972952">
            <w:pPr>
              <w:wordWrap w:val="0"/>
            </w:pPr>
            <w:r w:rsidRPr="00473CA5">
              <w:t>10010002</w:t>
            </w:r>
          </w:p>
        </w:tc>
        <w:tc>
          <w:tcPr>
            <w:tcW w:w="4148" w:type="dxa"/>
          </w:tcPr>
          <w:p w14:paraId="5E11B2D6" w14:textId="77777777" w:rsidR="00CD6DF0" w:rsidRPr="00473CA5" w:rsidRDefault="00CD6DF0" w:rsidP="00972952">
            <w:pPr>
              <w:wordWrap w:val="0"/>
            </w:pPr>
            <w:r w:rsidRPr="00473CA5">
              <w:rPr>
                <w:rFonts w:hint="eastAsia"/>
              </w:rPr>
              <w:t>网关错误</w:t>
            </w:r>
          </w:p>
        </w:tc>
      </w:tr>
      <w:tr w:rsidR="00CD6DF0" w:rsidRPr="00473CA5" w14:paraId="3E1DF5AB" w14:textId="77777777" w:rsidTr="00972952">
        <w:tc>
          <w:tcPr>
            <w:tcW w:w="4148" w:type="dxa"/>
          </w:tcPr>
          <w:p w14:paraId="6387DA0D" w14:textId="77777777" w:rsidR="00CD6DF0" w:rsidRPr="00473CA5" w:rsidRDefault="00CD6DF0" w:rsidP="00972952">
            <w:pPr>
              <w:wordWrap w:val="0"/>
            </w:pPr>
            <w:r w:rsidRPr="00473CA5">
              <w:t>10010003</w:t>
            </w:r>
          </w:p>
        </w:tc>
        <w:tc>
          <w:tcPr>
            <w:tcW w:w="4148" w:type="dxa"/>
          </w:tcPr>
          <w:p w14:paraId="6DC51E07" w14:textId="77777777" w:rsidR="00CD6DF0" w:rsidRPr="00473CA5" w:rsidRDefault="00CD6DF0" w:rsidP="00972952">
            <w:pPr>
              <w:wordWrap w:val="0"/>
            </w:pPr>
            <w:r w:rsidRPr="00473CA5">
              <w:rPr>
                <w:rFonts w:hint="eastAsia"/>
              </w:rPr>
              <w:t>网关连接超时</w:t>
            </w:r>
          </w:p>
        </w:tc>
      </w:tr>
    </w:tbl>
    <w:p w14:paraId="1E66762B" w14:textId="77777777" w:rsidR="00CD6DF0" w:rsidRPr="00A8202A" w:rsidRDefault="00CD6DF0" w:rsidP="00A8202A">
      <w:pPr>
        <w:pStyle w:val="ad"/>
        <w:numPr>
          <w:ilvl w:val="0"/>
          <w:numId w:val="9"/>
        </w:numPr>
        <w:wordWrap w:val="0"/>
        <w:ind w:firstLineChars="0"/>
      </w:pPr>
      <w:r w:rsidRPr="00A8202A">
        <w:rPr>
          <w:rFonts w:hint="eastAsia"/>
        </w:rPr>
        <w:t>授权错误</w:t>
      </w:r>
    </w:p>
    <w:tbl>
      <w:tblPr>
        <w:tblStyle w:val="ae"/>
        <w:tblW w:w="0" w:type="auto"/>
        <w:tblLook w:val="04A0" w:firstRow="1" w:lastRow="0" w:firstColumn="1" w:lastColumn="0" w:noHBand="0" w:noVBand="1"/>
      </w:tblPr>
      <w:tblGrid>
        <w:gridCol w:w="4148"/>
        <w:gridCol w:w="4148"/>
      </w:tblGrid>
      <w:tr w:rsidR="00CD6DF0" w:rsidRPr="00473CA5" w14:paraId="0BEBC56E" w14:textId="77777777" w:rsidTr="00972952">
        <w:tc>
          <w:tcPr>
            <w:tcW w:w="4148" w:type="dxa"/>
          </w:tcPr>
          <w:p w14:paraId="5BD00951" w14:textId="77777777" w:rsidR="00CD6DF0" w:rsidRPr="00473CA5" w:rsidRDefault="00CD6DF0" w:rsidP="00972952">
            <w:pPr>
              <w:wordWrap w:val="0"/>
            </w:pPr>
            <w:r w:rsidRPr="00473CA5">
              <w:rPr>
                <w:rFonts w:hint="eastAsia"/>
              </w:rPr>
              <w:t>错误码</w:t>
            </w:r>
          </w:p>
        </w:tc>
        <w:tc>
          <w:tcPr>
            <w:tcW w:w="4148" w:type="dxa"/>
          </w:tcPr>
          <w:p w14:paraId="57023D05" w14:textId="77777777" w:rsidR="00CD6DF0" w:rsidRPr="00473CA5" w:rsidRDefault="00CD6DF0" w:rsidP="00972952">
            <w:pPr>
              <w:wordWrap w:val="0"/>
            </w:pPr>
            <w:r w:rsidRPr="00473CA5">
              <w:rPr>
                <w:rFonts w:hint="eastAsia"/>
              </w:rPr>
              <w:t>说明</w:t>
            </w:r>
          </w:p>
        </w:tc>
      </w:tr>
      <w:tr w:rsidR="00CD6DF0" w:rsidRPr="00473CA5" w14:paraId="0C5AE089" w14:textId="77777777" w:rsidTr="00972952">
        <w:tc>
          <w:tcPr>
            <w:tcW w:w="4148" w:type="dxa"/>
          </w:tcPr>
          <w:p w14:paraId="6F01D3EA" w14:textId="77777777" w:rsidR="00CD6DF0" w:rsidRPr="00473CA5" w:rsidRDefault="00CD6DF0" w:rsidP="00972952">
            <w:pPr>
              <w:wordWrap w:val="0"/>
            </w:pPr>
            <w:r w:rsidRPr="00473CA5">
              <w:t>10020001</w:t>
            </w:r>
          </w:p>
        </w:tc>
        <w:tc>
          <w:tcPr>
            <w:tcW w:w="4148" w:type="dxa"/>
          </w:tcPr>
          <w:p w14:paraId="342BB8BC" w14:textId="77777777" w:rsidR="00CD6DF0" w:rsidRPr="00473CA5" w:rsidRDefault="00CD6DF0" w:rsidP="00972952">
            <w:pPr>
              <w:wordWrap w:val="0"/>
            </w:pPr>
            <w:r w:rsidRPr="00473CA5">
              <w:rPr>
                <w:rFonts w:hint="eastAsia"/>
              </w:rPr>
              <w:t>无效请求</w:t>
            </w:r>
          </w:p>
        </w:tc>
      </w:tr>
      <w:tr w:rsidR="00CD6DF0" w:rsidRPr="00473CA5" w14:paraId="35E1F0C6" w14:textId="77777777" w:rsidTr="00972952">
        <w:tc>
          <w:tcPr>
            <w:tcW w:w="4148" w:type="dxa"/>
          </w:tcPr>
          <w:p w14:paraId="1564B240" w14:textId="77777777" w:rsidR="00CD6DF0" w:rsidRPr="00473CA5" w:rsidRDefault="00CD6DF0" w:rsidP="00972952">
            <w:pPr>
              <w:wordWrap w:val="0"/>
              <w:rPr>
                <w:rFonts w:ascii="Source Code Pro" w:hAnsi="Source Code Pro" w:cs="宋体"/>
                <w:color w:val="A9B7C6"/>
                <w:szCs w:val="21"/>
              </w:rPr>
            </w:pPr>
            <w:r w:rsidRPr="00473CA5">
              <w:t>10020002</w:t>
            </w:r>
          </w:p>
        </w:tc>
        <w:tc>
          <w:tcPr>
            <w:tcW w:w="4148" w:type="dxa"/>
          </w:tcPr>
          <w:p w14:paraId="531709DB" w14:textId="77777777" w:rsidR="00CD6DF0" w:rsidRPr="00473CA5" w:rsidRDefault="00CD6DF0" w:rsidP="00972952">
            <w:pPr>
              <w:wordWrap w:val="0"/>
            </w:pPr>
            <w:r w:rsidRPr="00473CA5">
              <w:rPr>
                <w:rFonts w:hint="eastAsia"/>
              </w:rPr>
              <w:t>无效客户端</w:t>
            </w:r>
          </w:p>
        </w:tc>
      </w:tr>
      <w:tr w:rsidR="00CD6DF0" w:rsidRPr="00473CA5" w14:paraId="63F62E9B" w14:textId="77777777" w:rsidTr="00972952">
        <w:tc>
          <w:tcPr>
            <w:tcW w:w="4148" w:type="dxa"/>
          </w:tcPr>
          <w:p w14:paraId="37DEAA15" w14:textId="77777777" w:rsidR="00CD6DF0" w:rsidRPr="00473CA5" w:rsidRDefault="00CD6DF0" w:rsidP="00972952">
            <w:pPr>
              <w:wordWrap w:val="0"/>
            </w:pPr>
            <w:r w:rsidRPr="00473CA5">
              <w:t>10020003</w:t>
            </w:r>
          </w:p>
        </w:tc>
        <w:tc>
          <w:tcPr>
            <w:tcW w:w="4148" w:type="dxa"/>
          </w:tcPr>
          <w:p w14:paraId="742FAC69" w14:textId="77777777" w:rsidR="00CD6DF0" w:rsidRPr="00473CA5" w:rsidRDefault="00CD6DF0" w:rsidP="00972952">
            <w:pPr>
              <w:wordWrap w:val="0"/>
            </w:pPr>
            <w:r w:rsidRPr="00473CA5">
              <w:rPr>
                <w:rFonts w:hint="eastAsia"/>
              </w:rPr>
              <w:t>无效授权</w:t>
            </w:r>
          </w:p>
        </w:tc>
      </w:tr>
      <w:tr w:rsidR="00CD6DF0" w:rsidRPr="00473CA5" w14:paraId="04E28CE0" w14:textId="77777777" w:rsidTr="00972952">
        <w:tc>
          <w:tcPr>
            <w:tcW w:w="4148" w:type="dxa"/>
          </w:tcPr>
          <w:p w14:paraId="7666D0E3" w14:textId="77777777" w:rsidR="00CD6DF0" w:rsidRPr="00473CA5" w:rsidRDefault="00CD6DF0" w:rsidP="00972952">
            <w:pPr>
              <w:wordWrap w:val="0"/>
            </w:pPr>
            <w:r w:rsidRPr="00473CA5">
              <w:t>10020004</w:t>
            </w:r>
          </w:p>
        </w:tc>
        <w:tc>
          <w:tcPr>
            <w:tcW w:w="4148" w:type="dxa"/>
          </w:tcPr>
          <w:p w14:paraId="616899D6" w14:textId="77777777" w:rsidR="00CD6DF0" w:rsidRPr="00473CA5" w:rsidRDefault="00CD6DF0" w:rsidP="00972952">
            <w:pPr>
              <w:wordWrap w:val="0"/>
            </w:pPr>
            <w:r w:rsidRPr="00473CA5">
              <w:rPr>
                <w:rFonts w:hint="eastAsia"/>
              </w:rPr>
              <w:t>无效作用域</w:t>
            </w:r>
          </w:p>
        </w:tc>
      </w:tr>
      <w:tr w:rsidR="00CD6DF0" w:rsidRPr="00473CA5" w14:paraId="76C087C3" w14:textId="77777777" w:rsidTr="00972952">
        <w:tc>
          <w:tcPr>
            <w:tcW w:w="4148" w:type="dxa"/>
          </w:tcPr>
          <w:p w14:paraId="02431098" w14:textId="77777777" w:rsidR="00CD6DF0" w:rsidRPr="00473CA5" w:rsidRDefault="00CD6DF0" w:rsidP="00972952">
            <w:pPr>
              <w:wordWrap w:val="0"/>
            </w:pPr>
            <w:r w:rsidRPr="00473CA5">
              <w:t>10020005</w:t>
            </w:r>
          </w:p>
        </w:tc>
        <w:tc>
          <w:tcPr>
            <w:tcW w:w="4148" w:type="dxa"/>
          </w:tcPr>
          <w:p w14:paraId="61E058EE" w14:textId="77777777" w:rsidR="00CD6DF0" w:rsidRPr="00473CA5" w:rsidRDefault="00CD6DF0" w:rsidP="00972952">
            <w:pPr>
              <w:wordWrap w:val="0"/>
            </w:pPr>
            <w:r w:rsidRPr="00473CA5">
              <w:rPr>
                <w:rFonts w:hint="eastAsia"/>
              </w:rPr>
              <w:t>无效</w:t>
            </w:r>
            <w:r w:rsidRPr="00473CA5">
              <w:rPr>
                <w:rFonts w:hint="eastAsia"/>
              </w:rPr>
              <w:t>Token</w:t>
            </w:r>
          </w:p>
        </w:tc>
      </w:tr>
      <w:tr w:rsidR="00CD6DF0" w:rsidRPr="00473CA5" w14:paraId="4F957C4D" w14:textId="77777777" w:rsidTr="00972952">
        <w:tc>
          <w:tcPr>
            <w:tcW w:w="4148" w:type="dxa"/>
          </w:tcPr>
          <w:p w14:paraId="53254ADC" w14:textId="77777777" w:rsidR="00CD6DF0" w:rsidRPr="00473CA5" w:rsidRDefault="00CD6DF0" w:rsidP="00972952">
            <w:pPr>
              <w:wordWrap w:val="0"/>
            </w:pPr>
            <w:r w:rsidRPr="00473CA5">
              <w:t>10020006</w:t>
            </w:r>
          </w:p>
        </w:tc>
        <w:tc>
          <w:tcPr>
            <w:tcW w:w="4148" w:type="dxa"/>
          </w:tcPr>
          <w:p w14:paraId="58B5C00C" w14:textId="77777777" w:rsidR="00CD6DF0" w:rsidRPr="00473CA5" w:rsidRDefault="00CD6DF0" w:rsidP="00972952">
            <w:pPr>
              <w:wordWrap w:val="0"/>
            </w:pPr>
            <w:r w:rsidRPr="00473CA5">
              <w:rPr>
                <w:rFonts w:hint="eastAsia"/>
              </w:rPr>
              <w:t>授权不足</w:t>
            </w:r>
          </w:p>
        </w:tc>
      </w:tr>
      <w:tr w:rsidR="00CD6DF0" w:rsidRPr="00473CA5" w14:paraId="08E97E6B" w14:textId="77777777" w:rsidTr="00972952">
        <w:tc>
          <w:tcPr>
            <w:tcW w:w="4148" w:type="dxa"/>
          </w:tcPr>
          <w:p w14:paraId="34CE7E0D" w14:textId="77777777" w:rsidR="00CD6DF0" w:rsidRPr="00473CA5" w:rsidRDefault="00CD6DF0" w:rsidP="00972952">
            <w:pPr>
              <w:wordWrap w:val="0"/>
            </w:pPr>
            <w:r w:rsidRPr="00473CA5">
              <w:t>10020007</w:t>
            </w:r>
          </w:p>
        </w:tc>
        <w:tc>
          <w:tcPr>
            <w:tcW w:w="4148" w:type="dxa"/>
          </w:tcPr>
          <w:p w14:paraId="70C677A9" w14:textId="77777777" w:rsidR="00CD6DF0" w:rsidRPr="00473CA5" w:rsidRDefault="00CD6DF0" w:rsidP="00972952">
            <w:pPr>
              <w:wordWrap w:val="0"/>
            </w:pPr>
            <w:r w:rsidRPr="00473CA5">
              <w:rPr>
                <w:rFonts w:hint="eastAsia"/>
              </w:rPr>
              <w:t>重定向</w:t>
            </w:r>
            <w:r w:rsidRPr="00473CA5">
              <w:rPr>
                <w:rFonts w:hint="eastAsia"/>
              </w:rPr>
              <w:t>U</w:t>
            </w:r>
            <w:r w:rsidRPr="00473CA5">
              <w:t>RL</w:t>
            </w:r>
            <w:r w:rsidRPr="00473CA5">
              <w:rPr>
                <w:rFonts w:hint="eastAsia"/>
              </w:rPr>
              <w:t>不匹配</w:t>
            </w:r>
          </w:p>
        </w:tc>
      </w:tr>
      <w:tr w:rsidR="00CD6DF0" w:rsidRPr="00473CA5" w14:paraId="54224AAF" w14:textId="77777777" w:rsidTr="00972952">
        <w:tc>
          <w:tcPr>
            <w:tcW w:w="4148" w:type="dxa"/>
          </w:tcPr>
          <w:p w14:paraId="00A37144" w14:textId="77777777" w:rsidR="00CD6DF0" w:rsidRPr="00473CA5" w:rsidRDefault="00CD6DF0" w:rsidP="00972952">
            <w:pPr>
              <w:wordWrap w:val="0"/>
            </w:pPr>
            <w:r w:rsidRPr="00473CA5">
              <w:t>10020008</w:t>
            </w:r>
          </w:p>
        </w:tc>
        <w:tc>
          <w:tcPr>
            <w:tcW w:w="4148" w:type="dxa"/>
          </w:tcPr>
          <w:p w14:paraId="193CFF7E" w14:textId="77777777" w:rsidR="00CD6DF0" w:rsidRPr="00473CA5" w:rsidRDefault="00CD6DF0" w:rsidP="00972952">
            <w:pPr>
              <w:wordWrap w:val="0"/>
            </w:pPr>
            <w:r w:rsidRPr="00473CA5">
              <w:rPr>
                <w:rFonts w:hint="eastAsia"/>
              </w:rPr>
              <w:t>拒绝访问</w:t>
            </w:r>
          </w:p>
        </w:tc>
      </w:tr>
      <w:tr w:rsidR="00CD6DF0" w:rsidRPr="00473CA5" w14:paraId="5E167503" w14:textId="77777777" w:rsidTr="00972952">
        <w:tc>
          <w:tcPr>
            <w:tcW w:w="4148" w:type="dxa"/>
          </w:tcPr>
          <w:p w14:paraId="4297EC9C" w14:textId="77777777" w:rsidR="00CD6DF0" w:rsidRPr="00473CA5" w:rsidRDefault="00CD6DF0" w:rsidP="00972952">
            <w:pPr>
              <w:wordWrap w:val="0"/>
            </w:pPr>
            <w:r w:rsidRPr="00473CA5">
              <w:t>10020009</w:t>
            </w:r>
          </w:p>
        </w:tc>
        <w:tc>
          <w:tcPr>
            <w:tcW w:w="4148" w:type="dxa"/>
          </w:tcPr>
          <w:p w14:paraId="595CF456" w14:textId="77777777" w:rsidR="00CD6DF0" w:rsidRPr="00473CA5" w:rsidRDefault="00CD6DF0" w:rsidP="00972952">
            <w:pPr>
              <w:wordWrap w:val="0"/>
            </w:pPr>
            <w:r w:rsidRPr="00473CA5">
              <w:rPr>
                <w:rFonts w:hint="eastAsia"/>
              </w:rPr>
              <w:t>请求方式不允许</w:t>
            </w:r>
          </w:p>
        </w:tc>
      </w:tr>
      <w:tr w:rsidR="00CD6DF0" w:rsidRPr="00473CA5" w14:paraId="160FDEF3" w14:textId="77777777" w:rsidTr="00972952">
        <w:tc>
          <w:tcPr>
            <w:tcW w:w="4148" w:type="dxa"/>
          </w:tcPr>
          <w:p w14:paraId="1E93D1E7" w14:textId="77777777" w:rsidR="00CD6DF0" w:rsidRPr="00473CA5" w:rsidRDefault="00CD6DF0" w:rsidP="00972952">
            <w:pPr>
              <w:wordWrap w:val="0"/>
            </w:pPr>
            <w:r w:rsidRPr="00473CA5">
              <w:t>10020010</w:t>
            </w:r>
          </w:p>
        </w:tc>
        <w:tc>
          <w:tcPr>
            <w:tcW w:w="4148" w:type="dxa"/>
          </w:tcPr>
          <w:p w14:paraId="27E84E48" w14:textId="77777777" w:rsidR="00CD6DF0" w:rsidRPr="00473CA5" w:rsidRDefault="00CD6DF0" w:rsidP="00972952">
            <w:pPr>
              <w:wordWrap w:val="0"/>
            </w:pPr>
            <w:r w:rsidRPr="00473CA5">
              <w:rPr>
                <w:rFonts w:hint="eastAsia"/>
              </w:rPr>
              <w:t>服务错误</w:t>
            </w:r>
          </w:p>
        </w:tc>
      </w:tr>
      <w:tr w:rsidR="00CD6DF0" w:rsidRPr="00473CA5" w14:paraId="1A5C3C62" w14:textId="77777777" w:rsidTr="00972952">
        <w:tc>
          <w:tcPr>
            <w:tcW w:w="4148" w:type="dxa"/>
          </w:tcPr>
          <w:p w14:paraId="79E8CBFE" w14:textId="77777777" w:rsidR="00CD6DF0" w:rsidRPr="00473CA5" w:rsidRDefault="00CD6DF0" w:rsidP="00972952">
            <w:pPr>
              <w:wordWrap w:val="0"/>
            </w:pPr>
            <w:r w:rsidRPr="00473CA5">
              <w:t>10020011</w:t>
            </w:r>
          </w:p>
        </w:tc>
        <w:tc>
          <w:tcPr>
            <w:tcW w:w="4148" w:type="dxa"/>
          </w:tcPr>
          <w:p w14:paraId="72E6C68E" w14:textId="77777777" w:rsidR="00CD6DF0" w:rsidRPr="00473CA5" w:rsidRDefault="00CD6DF0" w:rsidP="00972952">
            <w:pPr>
              <w:wordWrap w:val="0"/>
            </w:pPr>
            <w:r w:rsidRPr="00473CA5">
              <w:rPr>
                <w:rFonts w:hint="eastAsia"/>
              </w:rPr>
              <w:t>未授权客户端</w:t>
            </w:r>
          </w:p>
        </w:tc>
      </w:tr>
      <w:tr w:rsidR="00CD6DF0" w:rsidRPr="00473CA5" w14:paraId="42001448" w14:textId="77777777" w:rsidTr="00972952">
        <w:tc>
          <w:tcPr>
            <w:tcW w:w="4148" w:type="dxa"/>
          </w:tcPr>
          <w:p w14:paraId="5F854CBF" w14:textId="77777777" w:rsidR="00CD6DF0" w:rsidRPr="00473CA5" w:rsidRDefault="00CD6DF0" w:rsidP="00972952">
            <w:pPr>
              <w:wordWrap w:val="0"/>
            </w:pPr>
            <w:r w:rsidRPr="00473CA5">
              <w:t>10020012</w:t>
            </w:r>
          </w:p>
        </w:tc>
        <w:tc>
          <w:tcPr>
            <w:tcW w:w="4148" w:type="dxa"/>
          </w:tcPr>
          <w:p w14:paraId="17DE30BA" w14:textId="77777777" w:rsidR="00CD6DF0" w:rsidRPr="00473CA5" w:rsidRDefault="00CD6DF0" w:rsidP="00972952">
            <w:pPr>
              <w:wordWrap w:val="0"/>
            </w:pPr>
            <w:r w:rsidRPr="00473CA5">
              <w:rPr>
                <w:rFonts w:hint="eastAsia"/>
              </w:rPr>
              <w:t>未授权</w:t>
            </w:r>
          </w:p>
        </w:tc>
      </w:tr>
      <w:tr w:rsidR="00CD6DF0" w:rsidRPr="00473CA5" w14:paraId="2C02B979" w14:textId="77777777" w:rsidTr="00972952">
        <w:tc>
          <w:tcPr>
            <w:tcW w:w="4148" w:type="dxa"/>
          </w:tcPr>
          <w:p w14:paraId="1816D74A" w14:textId="77777777" w:rsidR="00CD6DF0" w:rsidRPr="00473CA5" w:rsidRDefault="00CD6DF0" w:rsidP="00972952">
            <w:pPr>
              <w:wordWrap w:val="0"/>
            </w:pPr>
            <w:r w:rsidRPr="00473CA5">
              <w:t>10020013</w:t>
            </w:r>
          </w:p>
        </w:tc>
        <w:tc>
          <w:tcPr>
            <w:tcW w:w="4148" w:type="dxa"/>
          </w:tcPr>
          <w:p w14:paraId="3F4DF026" w14:textId="77777777" w:rsidR="00CD6DF0" w:rsidRPr="00473CA5" w:rsidRDefault="00CD6DF0" w:rsidP="00972952">
            <w:pPr>
              <w:wordWrap w:val="0"/>
            </w:pPr>
            <w:r w:rsidRPr="00473CA5">
              <w:rPr>
                <w:rFonts w:hint="eastAsia"/>
              </w:rPr>
              <w:t>不支持的响应类型</w:t>
            </w:r>
          </w:p>
        </w:tc>
      </w:tr>
      <w:tr w:rsidR="00CD6DF0" w:rsidRPr="00473CA5" w14:paraId="5A2DB7F1" w14:textId="77777777" w:rsidTr="00972952">
        <w:tc>
          <w:tcPr>
            <w:tcW w:w="4148" w:type="dxa"/>
          </w:tcPr>
          <w:p w14:paraId="7F921E5C" w14:textId="77777777" w:rsidR="00CD6DF0" w:rsidRPr="00473CA5" w:rsidRDefault="00CD6DF0" w:rsidP="00972952">
            <w:pPr>
              <w:wordWrap w:val="0"/>
            </w:pPr>
            <w:r w:rsidRPr="00473CA5">
              <w:t>10020014</w:t>
            </w:r>
          </w:p>
        </w:tc>
        <w:tc>
          <w:tcPr>
            <w:tcW w:w="4148" w:type="dxa"/>
          </w:tcPr>
          <w:p w14:paraId="23A3B399" w14:textId="77777777" w:rsidR="00CD6DF0" w:rsidRPr="00473CA5" w:rsidRDefault="00CD6DF0" w:rsidP="00972952">
            <w:pPr>
              <w:wordWrap w:val="0"/>
            </w:pPr>
            <w:r w:rsidRPr="00473CA5">
              <w:rPr>
                <w:rFonts w:hint="eastAsia"/>
              </w:rPr>
              <w:t>不支持的授权类型</w:t>
            </w:r>
          </w:p>
        </w:tc>
      </w:tr>
      <w:tr w:rsidR="00CD6DF0" w:rsidRPr="00473CA5" w14:paraId="37ECA6E1" w14:textId="77777777" w:rsidTr="00972952">
        <w:tc>
          <w:tcPr>
            <w:tcW w:w="4148" w:type="dxa"/>
          </w:tcPr>
          <w:p w14:paraId="26F67DB5" w14:textId="77777777" w:rsidR="00CD6DF0" w:rsidRPr="00473CA5" w:rsidRDefault="00CD6DF0" w:rsidP="00972952">
            <w:pPr>
              <w:wordWrap w:val="0"/>
            </w:pPr>
            <w:r w:rsidRPr="00473CA5">
              <w:t>10020015</w:t>
            </w:r>
          </w:p>
        </w:tc>
        <w:tc>
          <w:tcPr>
            <w:tcW w:w="4148" w:type="dxa"/>
          </w:tcPr>
          <w:p w14:paraId="59414478" w14:textId="77777777" w:rsidR="00CD6DF0" w:rsidRPr="00473CA5" w:rsidRDefault="00CD6DF0" w:rsidP="00972952">
            <w:pPr>
              <w:wordWrap w:val="0"/>
            </w:pPr>
            <w:r w:rsidRPr="00473CA5">
              <w:rPr>
                <w:rFonts w:hint="eastAsia"/>
              </w:rPr>
              <w:t>密码错误</w:t>
            </w:r>
          </w:p>
        </w:tc>
      </w:tr>
    </w:tbl>
    <w:p w14:paraId="0CCAE62D" w14:textId="77777777" w:rsidR="001C2DBE" w:rsidRDefault="001C2DBE" w:rsidP="004F406C">
      <w:pPr>
        <w:pStyle w:val="2"/>
      </w:pPr>
      <w:bookmarkStart w:id="6" w:name="_Toc33013836"/>
      <w:r w:rsidRPr="001A64FB">
        <w:rPr>
          <w:rFonts w:hint="eastAsia"/>
        </w:rPr>
        <w:t>通用返回数据格式</w:t>
      </w:r>
      <w:bookmarkEnd w:id="6"/>
    </w:p>
    <w:p w14:paraId="5EECF70E" w14:textId="77777777" w:rsidR="001C2DBE" w:rsidRDefault="001C2DBE" w:rsidP="001C2DBE">
      <w:pPr>
        <w:wordWrap w:val="0"/>
        <w:rPr>
          <w:rFonts w:ascii="宋体" w:hAnsi="宋体" w:cs="宋体"/>
          <w:kern w:val="0"/>
          <w:szCs w:val="21"/>
        </w:rPr>
      </w:pPr>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p>
    <w:p w14:paraId="43CEC275" w14:textId="77777777" w:rsidR="001C2DBE" w:rsidRDefault="001C2DBE" w:rsidP="001C2DBE">
      <w:pPr>
        <w:wordWrap w:val="0"/>
        <w:rPr>
          <w:rFonts w:ascii="宋体" w:hAnsi="宋体" w:cs="宋体"/>
          <w:kern w:val="0"/>
          <w:szCs w:val="21"/>
        </w:rPr>
      </w:pPr>
      <w:r>
        <w:rPr>
          <w:rFonts w:ascii="宋体" w:hAnsi="宋体" w:cs="宋体" w:hint="eastAsia"/>
          <w:kern w:val="0"/>
          <w:szCs w:val="21"/>
        </w:rPr>
        <w:t>状态码为1代表成功，其他均为失败，会返回错误码 和错误对应的提示信息。</w:t>
      </w:r>
    </w:p>
    <w:p w14:paraId="6E06CB55" w14:textId="77777777" w:rsidR="00F23CA6" w:rsidRDefault="00F23CA6" w:rsidP="00F23CA6">
      <w:pPr>
        <w:wordWrap w:val="0"/>
        <w:ind w:firstLineChars="200" w:firstLine="420"/>
        <w:rPr>
          <w:rFonts w:ascii="Consolas" w:hAnsi="Consolas"/>
          <w:color w:val="3B4151"/>
          <w:shd w:val="clear" w:color="auto" w:fill="FFFFFF"/>
        </w:rPr>
      </w:pPr>
      <w:r>
        <w:rPr>
          <w:rFonts w:hint="eastAsia"/>
        </w:rPr>
        <w:lastRenderedPageBreak/>
        <w:t>除了登录之外的所有接口都需要在</w:t>
      </w:r>
      <w:r>
        <w:rPr>
          <w:rFonts w:hint="eastAsia"/>
        </w:rPr>
        <w:t>H</w:t>
      </w:r>
      <w:r>
        <w:t>TTP H</w:t>
      </w:r>
      <w:r>
        <w:rPr>
          <w:rFonts w:hint="eastAsia"/>
        </w:rPr>
        <w:t>eader</w:t>
      </w:r>
      <w:r>
        <w:rPr>
          <w:rFonts w:hint="eastAsia"/>
        </w:rPr>
        <w:t>中添加一个</w:t>
      </w:r>
      <w:r>
        <w:rPr>
          <w:rFonts w:hint="eastAsia"/>
        </w:rPr>
        <w:t>key</w:t>
      </w:r>
      <w:r>
        <w:rPr>
          <w:rFonts w:hint="eastAsia"/>
        </w:rPr>
        <w:t>为</w:t>
      </w:r>
      <w:r>
        <w:rPr>
          <w:rFonts w:ascii="Consolas" w:hAnsi="Consolas"/>
          <w:color w:val="3B4151"/>
          <w:shd w:val="clear" w:color="auto" w:fill="FFFFFF"/>
        </w:rPr>
        <w:t>Authorization</w:t>
      </w:r>
      <w:r>
        <w:rPr>
          <w:rFonts w:ascii="Consolas" w:hAnsi="Consolas" w:hint="eastAsia"/>
          <w:color w:val="3B4151"/>
          <w:shd w:val="clear" w:color="auto" w:fill="FFFFFF"/>
        </w:rPr>
        <w:t>值为获取到的访问</w:t>
      </w:r>
      <w:r>
        <w:rPr>
          <w:rFonts w:ascii="Consolas" w:hAnsi="Consolas" w:hint="eastAsia"/>
          <w:color w:val="3B4151"/>
          <w:shd w:val="clear" w:color="auto" w:fill="FFFFFF"/>
        </w:rPr>
        <w:t>Token</w:t>
      </w:r>
      <w:r>
        <w:rPr>
          <w:rFonts w:ascii="Consolas" w:hAnsi="Consolas" w:hint="eastAsia"/>
          <w:color w:val="3B4151"/>
          <w:shd w:val="clear" w:color="auto" w:fill="FFFFFF"/>
        </w:rPr>
        <w:t>。</w:t>
      </w:r>
    </w:p>
    <w:p w14:paraId="15B36B00" w14:textId="77777777" w:rsidR="00F23CA6" w:rsidRDefault="00F23CA6" w:rsidP="00F23CA6">
      <w:pPr>
        <w:wordWrap w:val="0"/>
        <w:ind w:firstLineChars="200" w:firstLine="420"/>
        <w:rPr>
          <w:rFonts w:ascii="宋体" w:hAnsi="宋体" w:cs="宋体"/>
          <w:kern w:val="0"/>
          <w:szCs w:val="21"/>
        </w:rPr>
      </w:pPr>
      <w:r>
        <w:rPr>
          <w:rFonts w:ascii="Consolas" w:hAnsi="Consolas"/>
          <w:color w:val="3B4151"/>
          <w:shd w:val="clear" w:color="auto" w:fill="FFFFFF"/>
        </w:rPr>
        <w:t xml:space="preserve">Authorization </w:t>
      </w:r>
      <w:r>
        <w:rPr>
          <w:rFonts w:ascii="Consolas" w:hAnsi="Consolas" w:hint="eastAsia"/>
          <w:color w:val="3B4151"/>
          <w:shd w:val="clear" w:color="auto" w:fill="FFFFFF"/>
        </w:rPr>
        <w:t>中</w:t>
      </w:r>
      <w:r>
        <w:rPr>
          <w:rFonts w:ascii="Consolas" w:hAnsi="Consolas" w:hint="eastAsia"/>
          <w:color w:val="3B4151"/>
          <w:shd w:val="clear" w:color="auto" w:fill="FFFFFF"/>
        </w:rPr>
        <w:t>Token</w:t>
      </w:r>
      <w:r>
        <w:rPr>
          <w:rFonts w:ascii="Consolas" w:hAnsi="Consolas" w:hint="eastAsia"/>
          <w:color w:val="3B4151"/>
          <w:shd w:val="clear" w:color="auto" w:fill="FFFFFF"/>
        </w:rPr>
        <w:t>值是返回的</w:t>
      </w:r>
      <w:r>
        <w:rPr>
          <w:rFonts w:ascii="Consolas" w:hAnsi="Consolas" w:hint="eastAsia"/>
          <w:color w:val="3B4151"/>
          <w:shd w:val="clear" w:color="auto" w:fill="FFFFFF"/>
        </w:rPr>
        <w:t>T</w:t>
      </w:r>
      <w:r>
        <w:rPr>
          <w:rFonts w:ascii="Consolas" w:hAnsi="Consolas"/>
          <w:color w:val="3B4151"/>
          <w:shd w:val="clear" w:color="auto" w:fill="FFFFFF"/>
        </w:rPr>
        <w:t>o</w:t>
      </w:r>
      <w:r>
        <w:rPr>
          <w:rFonts w:ascii="Consolas" w:hAnsi="Consolas" w:hint="eastAsia"/>
          <w:color w:val="3B4151"/>
          <w:shd w:val="clear" w:color="auto" w:fill="FFFFFF"/>
        </w:rPr>
        <w:t>ken</w:t>
      </w:r>
      <w:r>
        <w:rPr>
          <w:rFonts w:ascii="Consolas" w:hAnsi="Consolas" w:hint="eastAsia"/>
          <w:color w:val="3B4151"/>
          <w:shd w:val="clear" w:color="auto" w:fill="FFFFFF"/>
        </w:rPr>
        <w:t>类型（</w:t>
      </w:r>
      <w:r w:rsidRPr="00EE5C1A">
        <w:rPr>
          <w:rFonts w:ascii="宋体" w:hAnsi="宋体" w:cs="宋体" w:hint="eastAsia"/>
          <w:kern w:val="0"/>
          <w:szCs w:val="21"/>
        </w:rPr>
        <w:t>tokenType</w:t>
      </w:r>
      <w:r>
        <w:rPr>
          <w:rFonts w:ascii="Consolas" w:hAnsi="Consolas" w:hint="eastAsia"/>
          <w:color w:val="3B4151"/>
          <w:shd w:val="clear" w:color="auto" w:fill="FFFFFF"/>
        </w:rPr>
        <w:t>）</w:t>
      </w:r>
      <w:r>
        <w:rPr>
          <w:rFonts w:ascii="Consolas" w:hAnsi="Consolas" w:hint="eastAsia"/>
          <w:color w:val="3B4151"/>
          <w:shd w:val="clear" w:color="auto" w:fill="FFFFFF"/>
        </w:rPr>
        <w:t>+</w:t>
      </w:r>
      <w:r>
        <w:rPr>
          <w:rFonts w:ascii="Consolas" w:hAnsi="Consolas" w:hint="eastAsia"/>
          <w:color w:val="3B4151"/>
          <w:shd w:val="clear" w:color="auto" w:fill="FFFFFF"/>
        </w:rPr>
        <w:t>空格</w:t>
      </w:r>
      <w:r>
        <w:rPr>
          <w:rFonts w:ascii="Consolas" w:hAnsi="Consolas" w:hint="eastAsia"/>
          <w:color w:val="3B4151"/>
          <w:shd w:val="clear" w:color="auto" w:fill="FFFFFF"/>
        </w:rPr>
        <w:t>+</w:t>
      </w:r>
      <w:r w:rsidRPr="00EE5C1A">
        <w:rPr>
          <w:rFonts w:ascii="宋体" w:hAnsi="宋体" w:cs="宋体" w:hint="eastAsia"/>
          <w:kern w:val="0"/>
          <w:szCs w:val="21"/>
        </w:rPr>
        <w:t>访问Token</w:t>
      </w:r>
      <w:r>
        <w:rPr>
          <w:rFonts w:ascii="宋体" w:hAnsi="宋体" w:cs="宋体" w:hint="eastAsia"/>
          <w:kern w:val="0"/>
          <w:szCs w:val="21"/>
        </w:rPr>
        <w:t>（</w:t>
      </w:r>
      <w:r w:rsidRPr="00EE5C1A">
        <w:rPr>
          <w:rFonts w:ascii="宋体" w:hAnsi="宋体" w:cs="宋体" w:hint="eastAsia"/>
          <w:kern w:val="0"/>
          <w:szCs w:val="21"/>
        </w:rPr>
        <w:t>accessToken</w:t>
      </w:r>
      <w:r>
        <w:rPr>
          <w:rFonts w:ascii="宋体" w:hAnsi="宋体" w:cs="宋体" w:hint="eastAsia"/>
          <w:kern w:val="0"/>
          <w:szCs w:val="21"/>
        </w:rPr>
        <w:t>）</w:t>
      </w:r>
    </w:p>
    <w:p w14:paraId="1F1CA0DD" w14:textId="71538ECF" w:rsidR="008928D3" w:rsidRDefault="008928D3" w:rsidP="00F23CA6">
      <w:pPr>
        <w:wordWrap w:val="0"/>
        <w:ind w:firstLineChars="200" w:firstLine="420"/>
        <w:rPr>
          <w:rFonts w:ascii="宋体" w:hAnsi="宋体" w:cs="宋体"/>
          <w:kern w:val="0"/>
          <w:szCs w:val="21"/>
        </w:rPr>
      </w:pPr>
      <w:del w:id="7" w:author="马旭强" w:date="2020-02-27T08:05:00Z">
        <w:r w:rsidDel="002609F8">
          <w:rPr>
            <w:rFonts w:ascii="宋体" w:hAnsi="宋体" w:cs="宋体" w:hint="eastAsia"/>
            <w:kern w:val="0"/>
            <w:szCs w:val="21"/>
          </w:rPr>
          <w:delText>对于内部系统调用可以屏蔽</w:delText>
        </w:r>
      </w:del>
      <w:r>
        <w:rPr>
          <w:rFonts w:ascii="Consolas" w:hAnsi="Consolas" w:hint="eastAsia"/>
          <w:color w:val="3B4151"/>
          <w:shd w:val="clear" w:color="auto" w:fill="FFFFFF"/>
        </w:rPr>
        <w:t>Token</w:t>
      </w:r>
      <w:r>
        <w:rPr>
          <w:rFonts w:ascii="Consolas" w:hAnsi="Consolas" w:hint="eastAsia"/>
          <w:color w:val="3B4151"/>
          <w:shd w:val="clear" w:color="auto" w:fill="FFFFFF"/>
        </w:rPr>
        <w:t>校验</w:t>
      </w:r>
      <w:ins w:id="8" w:author="马旭强" w:date="2020-02-27T08:05:00Z">
        <w:r w:rsidR="002609F8">
          <w:rPr>
            <w:rFonts w:ascii="Consolas" w:hAnsi="Consolas" w:hint="eastAsia"/>
            <w:color w:val="3B4151"/>
            <w:shd w:val="clear" w:color="auto" w:fill="FFFFFF"/>
          </w:rPr>
          <w:t>可以配置</w:t>
        </w:r>
      </w:ins>
      <w:ins w:id="9" w:author="马旭强" w:date="2020-02-27T08:06:00Z">
        <w:r w:rsidR="002609F8">
          <w:rPr>
            <w:rFonts w:ascii="Consolas" w:hAnsi="Consolas" w:hint="eastAsia"/>
            <w:color w:val="3B4151"/>
            <w:shd w:val="clear" w:color="auto" w:fill="FFFFFF"/>
          </w:rPr>
          <w:t>是否进行验证</w:t>
        </w:r>
      </w:ins>
      <w:bookmarkStart w:id="10" w:name="_GoBack"/>
      <w:bookmarkEnd w:id="10"/>
      <w:r>
        <w:rPr>
          <w:rFonts w:ascii="Consolas" w:hAnsi="Consolas" w:hint="eastAsia"/>
          <w:color w:val="3B4151"/>
          <w:shd w:val="clear" w:color="auto" w:fill="FFFFFF"/>
        </w:rPr>
        <w:t>。</w:t>
      </w:r>
    </w:p>
    <w:p w14:paraId="28540B2A" w14:textId="77777777" w:rsidR="00F23CA6" w:rsidRPr="00F23CA6" w:rsidRDefault="00F23CA6" w:rsidP="00F23CA6">
      <w:pPr>
        <w:wordWrap w:val="0"/>
        <w:ind w:firstLineChars="200" w:firstLine="420"/>
      </w:pPr>
      <w:r w:rsidRPr="000E67FF">
        <w:rPr>
          <w:rFonts w:hint="eastAsia"/>
        </w:rPr>
        <w:t>门户挂接页面时，会在</w:t>
      </w:r>
      <w:r w:rsidRPr="000E67FF">
        <w:rPr>
          <w:rFonts w:hint="eastAsia"/>
        </w:rPr>
        <w:t>url</w:t>
      </w:r>
      <w:r w:rsidRPr="000E67FF">
        <w:rPr>
          <w:rFonts w:hint="eastAsia"/>
        </w:rPr>
        <w:t>后加</w:t>
      </w:r>
      <w:r w:rsidRPr="000E67FF">
        <w:rPr>
          <w:rFonts w:hint="eastAsia"/>
        </w:rPr>
        <w:t>?</w:t>
      </w:r>
      <w:r w:rsidRPr="000E67FF">
        <w:t>token=</w:t>
      </w:r>
      <w:r w:rsidRPr="000E67FF">
        <w:rPr>
          <w:rFonts w:hint="eastAsia"/>
        </w:rPr>
        <w:t>登录用户</w:t>
      </w:r>
      <w:r w:rsidRPr="000E67FF">
        <w:rPr>
          <w:rFonts w:hint="eastAsia"/>
        </w:rPr>
        <w:t>Token</w:t>
      </w:r>
      <w:r w:rsidRPr="000E67FF">
        <w:rPr>
          <w:rFonts w:hint="eastAsia"/>
        </w:rPr>
        <w:t>。然后挂接的页面需要解析处理</w:t>
      </w:r>
      <w:r w:rsidRPr="000E67FF">
        <w:rPr>
          <w:rFonts w:hint="eastAsia"/>
        </w:rPr>
        <w:t>Token</w:t>
      </w:r>
      <w:r w:rsidRPr="000E67FF">
        <w:rPr>
          <w:rFonts w:hint="eastAsia"/>
        </w:rPr>
        <w:t>后放到请求头中，然后请求接口。</w:t>
      </w:r>
    </w:p>
    <w:p w14:paraId="3B3D0BAC" w14:textId="77777777" w:rsidR="004F406C" w:rsidRDefault="004F406C" w:rsidP="00071FF7">
      <w:pPr>
        <w:pStyle w:val="2"/>
      </w:pPr>
      <w:bookmarkStart w:id="11" w:name="_Toc33013837"/>
      <w:r>
        <w:rPr>
          <w:rFonts w:hint="eastAsia"/>
        </w:rPr>
        <w:t>预生产计划</w:t>
      </w:r>
      <w:bookmarkEnd w:id="11"/>
    </w:p>
    <w:p w14:paraId="2FF58EEA" w14:textId="77777777" w:rsidR="005345FF" w:rsidRPr="005345FF" w:rsidRDefault="005345FF" w:rsidP="005345FF">
      <w:r>
        <w:rPr>
          <w:rFonts w:hint="eastAsia"/>
        </w:rPr>
        <w:t>预生产计划状态有：已退回</w:t>
      </w:r>
      <w:r w:rsidR="002A2837">
        <w:rPr>
          <w:rFonts w:hint="eastAsia"/>
        </w:rPr>
        <w:t>（</w:t>
      </w:r>
      <w:r w:rsidR="003E2860">
        <w:rPr>
          <w:rFonts w:hint="eastAsia"/>
        </w:rPr>
        <w:t>0</w:t>
      </w:r>
      <w:r w:rsidR="002A2837">
        <w:rPr>
          <w:rFonts w:hint="eastAsia"/>
        </w:rPr>
        <w:t>）</w:t>
      </w:r>
      <w:r>
        <w:rPr>
          <w:rFonts w:hint="eastAsia"/>
        </w:rPr>
        <w:t>、准备好</w:t>
      </w:r>
      <w:r w:rsidR="002A2837">
        <w:rPr>
          <w:rFonts w:hint="eastAsia"/>
        </w:rPr>
        <w:t>（</w:t>
      </w:r>
      <w:r w:rsidR="003E2860">
        <w:rPr>
          <w:rFonts w:hint="eastAsia"/>
        </w:rPr>
        <w:t>1</w:t>
      </w:r>
      <w:r w:rsidR="002A2837">
        <w:rPr>
          <w:rFonts w:hint="eastAsia"/>
        </w:rPr>
        <w:t>）</w:t>
      </w:r>
      <w:r>
        <w:rPr>
          <w:rFonts w:hint="eastAsia"/>
        </w:rPr>
        <w:t>、排产中</w:t>
      </w:r>
      <w:r w:rsidR="002A2837">
        <w:rPr>
          <w:rFonts w:hint="eastAsia"/>
        </w:rPr>
        <w:t>（</w:t>
      </w:r>
      <w:r w:rsidR="003E2860">
        <w:rPr>
          <w:rFonts w:hint="eastAsia"/>
        </w:rPr>
        <w:t>2</w:t>
      </w:r>
      <w:r w:rsidR="002A2837">
        <w:rPr>
          <w:rFonts w:hint="eastAsia"/>
        </w:rPr>
        <w:t>）</w:t>
      </w:r>
      <w:r>
        <w:rPr>
          <w:rFonts w:hint="eastAsia"/>
        </w:rPr>
        <w:t>、已排产</w:t>
      </w:r>
      <w:r w:rsidR="002A2837">
        <w:rPr>
          <w:rFonts w:hint="eastAsia"/>
        </w:rPr>
        <w:t>（</w:t>
      </w:r>
      <w:r w:rsidR="003E2860">
        <w:rPr>
          <w:rFonts w:hint="eastAsia"/>
        </w:rPr>
        <w:t>3</w:t>
      </w:r>
      <w:r w:rsidR="002A2837">
        <w:rPr>
          <w:rFonts w:hint="eastAsia"/>
        </w:rPr>
        <w:t>）</w:t>
      </w:r>
      <w:r>
        <w:rPr>
          <w:rFonts w:hint="eastAsia"/>
        </w:rPr>
        <w:t>、已完成</w:t>
      </w:r>
      <w:r w:rsidR="002A2837">
        <w:rPr>
          <w:rFonts w:hint="eastAsia"/>
        </w:rPr>
        <w:t>（</w:t>
      </w:r>
      <w:r w:rsidR="003E2860">
        <w:rPr>
          <w:rFonts w:hint="eastAsia"/>
        </w:rPr>
        <w:t>4</w:t>
      </w:r>
      <w:r w:rsidR="002A2837">
        <w:rPr>
          <w:rFonts w:hint="eastAsia"/>
        </w:rPr>
        <w:t>）</w:t>
      </w:r>
      <w:r>
        <w:rPr>
          <w:rFonts w:hint="eastAsia"/>
        </w:rPr>
        <w:t>。</w:t>
      </w:r>
      <w:r>
        <w:rPr>
          <w:rFonts w:hint="eastAsia"/>
        </w:rPr>
        <w:t xml:space="preserve"> </w:t>
      </w:r>
    </w:p>
    <w:p w14:paraId="7A788125" w14:textId="77777777" w:rsidR="00B16329" w:rsidRDefault="00071FF7" w:rsidP="004F406C">
      <w:pPr>
        <w:pStyle w:val="3"/>
      </w:pPr>
      <w:bookmarkStart w:id="12" w:name="_Toc33013838"/>
      <w:r w:rsidRPr="00071FF7">
        <w:rPr>
          <w:rFonts w:hint="eastAsia"/>
        </w:rPr>
        <w:t>导入预生产计划</w:t>
      </w:r>
      <w:bookmarkEnd w:id="12"/>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5"/>
        <w:gridCol w:w="1807"/>
        <w:gridCol w:w="1193"/>
        <w:gridCol w:w="1438"/>
        <w:gridCol w:w="1929"/>
      </w:tblGrid>
      <w:tr w:rsidR="002243C0" w:rsidRPr="00EE5C1A" w14:paraId="0D9293F8"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BFF55FC" w14:textId="77777777" w:rsidR="002243C0" w:rsidRPr="00EE5C1A" w:rsidRDefault="002243C0" w:rsidP="00972952">
            <w:pPr>
              <w:widowControl/>
              <w:wordWrap w:val="0"/>
              <w:jc w:val="left"/>
              <w:rPr>
                <w:rFonts w:ascii="宋体" w:hAnsi="宋体" w:cs="宋体"/>
                <w:color w:val="FFFFFF"/>
                <w:kern w:val="0"/>
                <w:szCs w:val="21"/>
              </w:rPr>
            </w:pPr>
            <w:r w:rsidRPr="00685D37">
              <w:rPr>
                <w:rFonts w:ascii="宋体" w:hAnsi="宋体" w:cs="宋体" w:hint="eastAsia"/>
                <w:color w:val="FFFFFF"/>
                <w:kern w:val="0"/>
                <w:szCs w:val="21"/>
              </w:rPr>
              <w:t>导入预生产计划</w:t>
            </w:r>
          </w:p>
        </w:tc>
      </w:tr>
      <w:tr w:rsidR="002243C0" w:rsidRPr="00EE5C1A" w14:paraId="63E5ED12" w14:textId="77777777" w:rsidTr="004B079F">
        <w:trPr>
          <w:trHeight w:val="480"/>
          <w:tblCellSpacing w:w="0" w:type="dxa"/>
        </w:trPr>
        <w:tc>
          <w:tcPr>
            <w:tcW w:w="1251"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B434877"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F3FDFFC" w14:textId="77777777" w:rsidR="002243C0" w:rsidRDefault="005906FE" w:rsidP="00972952">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给</w:t>
            </w:r>
            <w:r w:rsidR="002243C0">
              <w:rPr>
                <w:rFonts w:ascii="宋体" w:hAnsi="宋体" w:cs="宋体" w:hint="eastAsia"/>
                <w:kern w:val="0"/>
                <w:szCs w:val="21"/>
              </w:rPr>
              <w:t>M</w:t>
            </w:r>
            <w:r w:rsidR="002243C0">
              <w:rPr>
                <w:rFonts w:ascii="宋体" w:hAnsi="宋体" w:cs="宋体"/>
                <w:kern w:val="0"/>
                <w:szCs w:val="21"/>
              </w:rPr>
              <w:t>ES</w:t>
            </w:r>
            <w:r w:rsidR="002243C0">
              <w:rPr>
                <w:rFonts w:ascii="宋体" w:hAnsi="宋体" w:cs="宋体" w:hint="eastAsia"/>
                <w:kern w:val="0"/>
                <w:szCs w:val="21"/>
              </w:rPr>
              <w:t>中导入预生产计划。</w:t>
            </w:r>
          </w:p>
          <w:p w14:paraId="0080AFD3" w14:textId="77777777" w:rsidR="00F42622" w:rsidRPr="00EE5C1A" w:rsidRDefault="00F42622" w:rsidP="00972952">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调用M</w:t>
            </w:r>
            <w:r>
              <w:rPr>
                <w:rFonts w:ascii="宋体" w:hAnsi="宋体" w:cs="宋体"/>
                <w:kern w:val="0"/>
                <w:szCs w:val="21"/>
              </w:rPr>
              <w:t>ES</w:t>
            </w:r>
          </w:p>
        </w:tc>
      </w:tr>
      <w:tr w:rsidR="002243C0" w:rsidRPr="00EE5C1A" w14:paraId="2A307EF4"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6C4A6F5"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145B4A9"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w:t>
            </w:r>
            <w:r>
              <w:rPr>
                <w:rFonts w:ascii="宋体" w:hAnsi="宋体" w:cs="宋体" w:hint="eastAsia"/>
                <w:kern w:val="0"/>
                <w:szCs w:val="21"/>
              </w:rPr>
              <w:t>v1</w:t>
            </w:r>
            <w:r w:rsidRPr="00EE5C1A">
              <w:rPr>
                <w:rFonts w:ascii="宋体" w:hAnsi="宋体" w:cs="宋体" w:hint="eastAsia"/>
                <w:kern w:val="0"/>
                <w:szCs w:val="21"/>
              </w:rPr>
              <w:t>/</w:t>
            </w:r>
            <w:r>
              <w:rPr>
                <w:rFonts w:ascii="宋体" w:hAnsi="宋体" w:cs="宋体" w:hint="eastAsia"/>
                <w:kern w:val="0"/>
                <w:szCs w:val="21"/>
              </w:rPr>
              <w:t>p</w:t>
            </w:r>
            <w:r>
              <w:rPr>
                <w:rFonts w:ascii="宋体" w:hAnsi="宋体" w:cs="宋体"/>
                <w:kern w:val="0"/>
                <w:szCs w:val="21"/>
              </w:rPr>
              <w:t>reProducationPlan</w:t>
            </w:r>
          </w:p>
        </w:tc>
      </w:tr>
      <w:tr w:rsidR="002243C0" w:rsidRPr="00EE5C1A" w14:paraId="7A4E804B"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1831C07"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DD6F3A9"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post</w:t>
            </w:r>
          </w:p>
        </w:tc>
      </w:tr>
      <w:tr w:rsidR="002243C0" w:rsidRPr="00EE5C1A" w14:paraId="34F9B14A"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09CBEA6"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84AB475"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application/json</w:t>
            </w:r>
          </w:p>
        </w:tc>
      </w:tr>
      <w:tr w:rsidR="002243C0" w:rsidRPr="00EE5C1A" w14:paraId="7DC6D257"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A1333FB"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DBE04B0" w14:textId="77777777" w:rsidR="002243C0" w:rsidRPr="00EE5C1A"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w:t>
            </w:r>
          </w:p>
        </w:tc>
      </w:tr>
      <w:tr w:rsidR="002243C0" w:rsidRPr="00EE5C1A" w14:paraId="2C641655"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F803DEE" w14:textId="77777777" w:rsidR="002243C0" w:rsidRPr="00EE5C1A" w:rsidRDefault="002243C0"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5D4A3B7" w14:textId="77777777" w:rsidR="002243C0" w:rsidRPr="00EE5C1A" w:rsidRDefault="002243C0"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9994533" w14:textId="77777777" w:rsidR="002243C0" w:rsidRPr="00EE5C1A" w:rsidRDefault="00F60143"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8008554" w14:textId="77777777" w:rsidR="002243C0" w:rsidRPr="00EE5C1A" w:rsidRDefault="00F60143" w:rsidP="00972952">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707AC26" w14:textId="77777777" w:rsidR="002243C0" w:rsidRPr="00EE5C1A" w:rsidRDefault="002243C0"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2243C0" w:rsidRPr="00EE5C1A" w14:paraId="7869F5C7"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6B97D45" w14:textId="77777777" w:rsidR="002243C0"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i</w:t>
            </w:r>
            <w:r w:rsidR="00DB2982">
              <w:rPr>
                <w:rFonts w:ascii="宋体" w:hAnsi="宋体" w:cs="宋体" w:hint="eastAsia"/>
                <w:kern w:val="0"/>
                <w:szCs w:val="21"/>
              </w:rPr>
              <w:t>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50770FE" w14:textId="77777777" w:rsidR="002243C0" w:rsidRPr="00EE5C1A" w:rsidRDefault="00296201" w:rsidP="00296201">
            <w:pPr>
              <w:widowControl/>
              <w:wordWrap w:val="0"/>
              <w:jc w:val="center"/>
              <w:rPr>
                <w:rFonts w:ascii="宋体" w:hAnsi="宋体" w:cs="宋体"/>
                <w:kern w:val="0"/>
                <w:szCs w:val="21"/>
              </w:rPr>
            </w:pPr>
            <w:r>
              <w:rPr>
                <w:rFonts w:ascii="宋体" w:hAnsi="宋体" w:cs="宋体"/>
                <w:kern w:val="0"/>
                <w:szCs w:val="21"/>
              </w:rPr>
              <w:t>S</w:t>
            </w:r>
            <w:r w:rsidR="00317941">
              <w:rPr>
                <w:rFonts w:ascii="宋体" w:hAnsi="宋体" w:cs="宋体"/>
                <w:kern w:val="0"/>
                <w:szCs w:val="21"/>
              </w:rPr>
              <w:t>tring</w:t>
            </w:r>
            <w:r>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986B190" w14:textId="77777777" w:rsidR="002243C0"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F56D3BA" w14:textId="77777777" w:rsidR="002243C0"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1056E6B" w14:textId="77777777" w:rsidR="002243C0" w:rsidRPr="00EE5C1A" w:rsidRDefault="00EF1B13" w:rsidP="00972952">
            <w:pPr>
              <w:widowControl/>
              <w:wordWrap w:val="0"/>
              <w:jc w:val="center"/>
              <w:rPr>
                <w:rFonts w:ascii="宋体" w:hAnsi="宋体" w:cs="宋体"/>
                <w:kern w:val="0"/>
                <w:szCs w:val="21"/>
              </w:rPr>
            </w:pPr>
            <w:r w:rsidRPr="00DF39B2">
              <w:rPr>
                <w:rFonts w:ascii="宋体" w:hAnsi="宋体" w:cs="宋体" w:hint="eastAsia"/>
                <w:kern w:val="0"/>
                <w:szCs w:val="21"/>
              </w:rPr>
              <w:t>预生产计划编号</w:t>
            </w:r>
          </w:p>
        </w:tc>
      </w:tr>
      <w:tr w:rsidR="00EF1B13" w:rsidRPr="00EE5C1A" w14:paraId="6748481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406DDB0"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c</w:t>
            </w:r>
            <w:r w:rsidR="00DB2982">
              <w:rPr>
                <w:rFonts w:ascii="宋体" w:hAnsi="宋体" w:cs="宋体" w:hint="eastAsia"/>
                <w:kern w:val="0"/>
                <w:szCs w:val="21"/>
              </w:rPr>
              <w:t>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6736F4B"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5817F96"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4089A8D"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91DCCD7" w14:textId="77777777" w:rsidR="00EF1B13" w:rsidRPr="00EE5C1A" w:rsidRDefault="00EF1B13" w:rsidP="00972952">
            <w:pPr>
              <w:widowControl/>
              <w:wordWrap w:val="0"/>
              <w:jc w:val="center"/>
              <w:rPr>
                <w:rFonts w:ascii="宋体" w:hAnsi="宋体" w:cs="宋体"/>
                <w:kern w:val="0"/>
                <w:szCs w:val="21"/>
              </w:rPr>
            </w:pPr>
            <w:r>
              <w:rPr>
                <w:rFonts w:ascii="宋体" w:hAnsi="宋体" w:cs="宋体" w:hint="eastAsia"/>
                <w:kern w:val="0"/>
                <w:szCs w:val="21"/>
              </w:rPr>
              <w:t>计划类型编码</w:t>
            </w:r>
          </w:p>
        </w:tc>
      </w:tr>
      <w:tr w:rsidR="00EF1B13" w:rsidRPr="00EE5C1A" w14:paraId="69381ADB"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B02A173"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n</w:t>
            </w:r>
            <w:r w:rsidR="00DB2982">
              <w:rPr>
                <w:rFonts w:ascii="宋体" w:hAnsi="宋体" w:cs="宋体" w:hint="eastAsia"/>
                <w:kern w:val="0"/>
                <w:szCs w:val="21"/>
              </w:rPr>
              <w:t>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EF8A5BA"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3FA8817"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D43CB0C"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CD16C64" w14:textId="77777777" w:rsidR="00EF1B13" w:rsidRPr="00EE5C1A" w:rsidRDefault="00EF1B13" w:rsidP="00972952">
            <w:pPr>
              <w:widowControl/>
              <w:wordWrap w:val="0"/>
              <w:jc w:val="center"/>
              <w:rPr>
                <w:rFonts w:ascii="宋体" w:hAnsi="宋体" w:cs="宋体"/>
                <w:kern w:val="0"/>
                <w:szCs w:val="21"/>
              </w:rPr>
            </w:pPr>
            <w:r>
              <w:rPr>
                <w:rFonts w:ascii="宋体" w:hAnsi="宋体" w:cs="宋体" w:hint="eastAsia"/>
                <w:kern w:val="0"/>
                <w:szCs w:val="21"/>
              </w:rPr>
              <w:t>计划类型名称</w:t>
            </w:r>
          </w:p>
        </w:tc>
      </w:tr>
      <w:tr w:rsidR="00EF1B13" w:rsidRPr="00EE5C1A" w14:paraId="7ACDD082"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86B3E4B" w14:textId="77777777" w:rsidR="00EF1B13" w:rsidRPr="00EE5C1A" w:rsidRDefault="00317941" w:rsidP="00972952">
            <w:pPr>
              <w:widowControl/>
              <w:wordWrap w:val="0"/>
              <w:jc w:val="center"/>
              <w:rPr>
                <w:rFonts w:ascii="宋体" w:hAnsi="宋体" w:cs="宋体"/>
                <w:kern w:val="0"/>
                <w:szCs w:val="21"/>
              </w:rPr>
            </w:pPr>
            <w:r w:rsidRPr="00317941">
              <w:rPr>
                <w:rFonts w:ascii="宋体" w:hAnsi="宋体" w:cs="宋体"/>
                <w:kern w:val="0"/>
                <w:szCs w:val="21"/>
              </w:rPr>
              <w:t>delivery</w:t>
            </w:r>
            <w:r>
              <w:rPr>
                <w:rFonts w:ascii="宋体" w:hAnsi="宋体" w:cs="宋体"/>
                <w:kern w:val="0"/>
                <w:szCs w:val="21"/>
              </w:rPr>
              <w:t>Date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5418AF4" w14:textId="77777777" w:rsidR="00EF1B13" w:rsidRPr="00EE5C1A" w:rsidRDefault="00296201" w:rsidP="00972952">
            <w:pPr>
              <w:widowControl/>
              <w:wordWrap w:val="0"/>
              <w:jc w:val="center"/>
              <w:rPr>
                <w:rFonts w:ascii="宋体" w:hAnsi="宋体" w:cs="宋体"/>
                <w:kern w:val="0"/>
                <w:szCs w:val="21"/>
              </w:rPr>
            </w:pPr>
            <w:r>
              <w:rPr>
                <w:rFonts w:ascii="宋体" w:hAnsi="宋体" w:cs="宋体" w:hint="eastAsia"/>
                <w:kern w:val="0"/>
                <w:szCs w:val="21"/>
              </w:rPr>
              <w:t>DateTime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E7C85F6"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A2C079B"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yyyy-MM-dd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62CABF7" w14:textId="77777777" w:rsidR="00EF1B13" w:rsidRPr="00EE5C1A" w:rsidRDefault="00EF1B13" w:rsidP="00972952">
            <w:pPr>
              <w:widowControl/>
              <w:wordWrap w:val="0"/>
              <w:jc w:val="center"/>
              <w:rPr>
                <w:rFonts w:ascii="宋体" w:hAnsi="宋体" w:cs="宋体"/>
                <w:kern w:val="0"/>
                <w:szCs w:val="21"/>
              </w:rPr>
            </w:pPr>
            <w:r>
              <w:rPr>
                <w:rFonts w:ascii="宋体" w:hAnsi="宋体" w:cs="宋体" w:hint="eastAsia"/>
                <w:kern w:val="0"/>
                <w:szCs w:val="21"/>
              </w:rPr>
              <w:t>交货日期</w:t>
            </w:r>
          </w:p>
        </w:tc>
      </w:tr>
      <w:tr w:rsidR="00EF1B13" w:rsidRPr="00EE5C1A" w14:paraId="7099A66B"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4C50AC1" w14:textId="4A9DC1A0" w:rsidR="00EF1B13" w:rsidRPr="00EE5C1A" w:rsidRDefault="008F26B4" w:rsidP="00972952">
            <w:pPr>
              <w:widowControl/>
              <w:wordWrap w:val="0"/>
              <w:jc w:val="center"/>
              <w:rPr>
                <w:rFonts w:ascii="宋体" w:hAnsi="宋体" w:cs="宋体"/>
                <w:kern w:val="0"/>
                <w:szCs w:val="21"/>
              </w:rPr>
            </w:pPr>
            <w:ins w:id="13" w:author="马旭强" w:date="2020-02-25T13:42:00Z">
              <w:r>
                <w:rPr>
                  <w:rFonts w:ascii="宋体" w:hAnsi="宋体" w:cs="宋体"/>
                  <w:kern w:val="0"/>
                  <w:szCs w:val="21"/>
                </w:rPr>
                <w:t>produce</w:t>
              </w:r>
            </w:ins>
            <w:del w:id="14" w:author="马旭强" w:date="2020-02-25T13:42:00Z">
              <w:r w:rsidR="00FF10AE" w:rsidRPr="00623703" w:rsidDel="008F26B4">
                <w:rPr>
                  <w:rFonts w:ascii="宋体" w:hAnsi="宋体" w:cs="宋体" w:hint="eastAsia"/>
                  <w:kern w:val="0"/>
                  <w:szCs w:val="21"/>
                </w:rPr>
                <w:delText>prod</w:delText>
              </w:r>
            </w:del>
            <w:r w:rsidR="00FF10AE" w:rsidRPr="00623703">
              <w:rPr>
                <w:rFonts w:ascii="宋体" w:hAnsi="宋体" w:cs="宋体" w:hint="eastAsia"/>
                <w:kern w:val="0"/>
                <w:szCs w:val="21"/>
              </w:rPr>
              <w:t>Code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63A6DF2"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A98C2F8"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17C66B4"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C7CF396" w14:textId="77777777" w:rsidR="00EF1B13" w:rsidRPr="00EE5C1A" w:rsidRDefault="00EF1B13" w:rsidP="00972952">
            <w:pPr>
              <w:widowControl/>
              <w:wordWrap w:val="0"/>
              <w:jc w:val="center"/>
              <w:rPr>
                <w:rFonts w:ascii="宋体" w:hAnsi="宋体" w:cs="宋体"/>
                <w:kern w:val="0"/>
                <w:szCs w:val="21"/>
              </w:rPr>
            </w:pPr>
            <w:r>
              <w:rPr>
                <w:rFonts w:ascii="宋体" w:hAnsi="宋体" w:cs="宋体" w:hint="eastAsia"/>
                <w:kern w:val="0"/>
                <w:szCs w:val="21"/>
              </w:rPr>
              <w:t>产品编码</w:t>
            </w:r>
          </w:p>
        </w:tc>
      </w:tr>
      <w:tr w:rsidR="00EF1B13" w:rsidRPr="00EE5C1A" w14:paraId="7A01BCCB"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1924A69" w14:textId="25C84ECA" w:rsidR="00EF1B13" w:rsidRPr="00EE5C1A" w:rsidRDefault="008F26B4" w:rsidP="00972952">
            <w:pPr>
              <w:widowControl/>
              <w:wordWrap w:val="0"/>
              <w:jc w:val="center"/>
              <w:rPr>
                <w:rFonts w:ascii="宋体" w:hAnsi="宋体" w:cs="宋体"/>
                <w:kern w:val="0"/>
                <w:szCs w:val="21"/>
              </w:rPr>
            </w:pPr>
            <w:ins w:id="15" w:author="马旭强" w:date="2020-02-25T13:42:00Z">
              <w:r>
                <w:rPr>
                  <w:rFonts w:ascii="宋体" w:hAnsi="宋体" w:cs="宋体"/>
                  <w:kern w:val="0"/>
                  <w:szCs w:val="21"/>
                </w:rPr>
                <w:t>produce</w:t>
              </w:r>
            </w:ins>
            <w:del w:id="16" w:author="马旭强" w:date="2020-02-25T13:42:00Z">
              <w:r w:rsidR="00FF10AE" w:rsidRPr="00623703" w:rsidDel="008F26B4">
                <w:rPr>
                  <w:rFonts w:ascii="宋体" w:hAnsi="宋体" w:cs="宋体" w:hint="eastAsia"/>
                  <w:kern w:val="0"/>
                  <w:szCs w:val="21"/>
                </w:rPr>
                <w:delText>prod</w:delText>
              </w:r>
            </w:del>
            <w:r w:rsidR="00FF10AE" w:rsidRPr="00623703">
              <w:rPr>
                <w:rFonts w:ascii="宋体" w:hAnsi="宋体" w:cs="宋体" w:hint="eastAsia"/>
                <w:kern w:val="0"/>
                <w:szCs w:val="21"/>
              </w:rPr>
              <w: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43D7B94"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5BACA02"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9E4A8A3"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4263D11" w14:textId="77777777" w:rsidR="00EF1B13" w:rsidRPr="00EE5C1A" w:rsidRDefault="00EF1B13" w:rsidP="00972952">
            <w:pPr>
              <w:widowControl/>
              <w:wordWrap w:val="0"/>
              <w:jc w:val="center"/>
              <w:rPr>
                <w:rFonts w:ascii="宋体" w:hAnsi="宋体" w:cs="宋体"/>
                <w:kern w:val="0"/>
                <w:szCs w:val="21"/>
              </w:rPr>
            </w:pPr>
            <w:r>
              <w:rPr>
                <w:rFonts w:ascii="宋体" w:hAnsi="宋体" w:cs="宋体" w:hint="eastAsia"/>
                <w:kern w:val="0"/>
                <w:szCs w:val="21"/>
              </w:rPr>
              <w:t>产品名称</w:t>
            </w:r>
          </w:p>
        </w:tc>
      </w:tr>
      <w:tr w:rsidR="00EF1B13" w:rsidRPr="00EE5C1A" w14:paraId="31353B3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FB4AF42" w14:textId="5B501BC9" w:rsidR="00EF1B13" w:rsidRPr="00EE5C1A" w:rsidRDefault="007A7B6A" w:rsidP="00972952">
            <w:pPr>
              <w:widowControl/>
              <w:wordWrap w:val="0"/>
              <w:jc w:val="center"/>
              <w:rPr>
                <w:rFonts w:ascii="宋体" w:hAnsi="宋体" w:cs="宋体"/>
                <w:kern w:val="0"/>
                <w:szCs w:val="21"/>
              </w:rPr>
            </w:pPr>
            <w:ins w:id="17" w:author="马旭强" w:date="2020-02-25T13:50:00Z">
              <w:r>
                <w:rPr>
                  <w:rFonts w:ascii="宋体" w:hAnsi="宋体" w:cs="宋体"/>
                  <w:kern w:val="0"/>
                  <w:szCs w:val="21"/>
                </w:rPr>
                <w:t>p</w:t>
              </w:r>
              <w:r w:rsidRPr="00B73E9B">
                <w:rPr>
                  <w:rFonts w:ascii="宋体" w:hAnsi="宋体" w:cs="宋体"/>
                  <w:kern w:val="0"/>
                  <w:szCs w:val="21"/>
                </w:rPr>
                <w:t>ack</w:t>
              </w:r>
              <w:r>
                <w:rPr>
                  <w:rFonts w:ascii="宋体" w:hAnsi="宋体" w:cs="宋体"/>
                  <w:kern w:val="0"/>
                  <w:szCs w:val="21"/>
                </w:rPr>
                <w:t>TypeCode</w:t>
              </w:r>
            </w:ins>
            <w:del w:id="18" w:author="马旭强" w:date="2020-02-25T13:50:00Z">
              <w:r w:rsidR="00317941" w:rsidDel="007A7B6A">
                <w:rPr>
                  <w:rFonts w:ascii="宋体" w:hAnsi="宋体" w:cs="宋体" w:hint="eastAsia"/>
                  <w:kern w:val="0"/>
                  <w:szCs w:val="21"/>
                </w:rPr>
                <w:delText>c</w:delText>
              </w:r>
              <w:r w:rsidR="00317941" w:rsidDel="007A7B6A">
                <w:rPr>
                  <w:rFonts w:ascii="宋体" w:hAnsi="宋体" w:cs="宋体"/>
                  <w:kern w:val="0"/>
                  <w:szCs w:val="21"/>
                </w:rPr>
                <w:delText>ode</w:delText>
              </w:r>
            </w:del>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1B44607"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BEF4639"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565BDB7"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B2BFA7D"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包装</w:t>
            </w:r>
            <w:r w:rsidR="00EF1B13">
              <w:rPr>
                <w:rFonts w:ascii="宋体" w:hAnsi="宋体" w:cs="宋体" w:hint="eastAsia"/>
                <w:kern w:val="0"/>
                <w:szCs w:val="21"/>
              </w:rPr>
              <w:t>编码</w:t>
            </w:r>
          </w:p>
        </w:tc>
      </w:tr>
      <w:tr w:rsidR="00EF1B13" w:rsidRPr="00EE5C1A" w14:paraId="4E84C2AD"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22C9FF7" w14:textId="7E51A931" w:rsidR="00EF1B13" w:rsidRPr="00EE5C1A" w:rsidRDefault="007A7B6A">
            <w:pPr>
              <w:widowControl/>
              <w:wordWrap w:val="0"/>
              <w:jc w:val="center"/>
              <w:rPr>
                <w:rFonts w:ascii="宋体" w:hAnsi="宋体" w:cs="宋体"/>
                <w:kern w:val="0"/>
                <w:szCs w:val="21"/>
              </w:rPr>
            </w:pPr>
            <w:ins w:id="19" w:author="马旭强" w:date="2020-02-25T13:50:00Z">
              <w:r>
                <w:rPr>
                  <w:rFonts w:ascii="宋体" w:hAnsi="宋体" w:cs="宋体"/>
                  <w:kern w:val="0"/>
                  <w:szCs w:val="21"/>
                </w:rPr>
                <w:t>p</w:t>
              </w:r>
              <w:r w:rsidRPr="00B73E9B">
                <w:rPr>
                  <w:rFonts w:ascii="宋体" w:hAnsi="宋体" w:cs="宋体"/>
                  <w:kern w:val="0"/>
                  <w:szCs w:val="21"/>
                </w:rPr>
                <w:t>ack</w:t>
              </w:r>
              <w:r>
                <w:rPr>
                  <w:rFonts w:ascii="宋体" w:hAnsi="宋体" w:cs="宋体"/>
                  <w:kern w:val="0"/>
                  <w:szCs w:val="21"/>
                </w:rPr>
                <w:t>TypeN</w:t>
              </w:r>
              <w:r>
                <w:rPr>
                  <w:rFonts w:ascii="宋体" w:hAnsi="宋体" w:cs="宋体" w:hint="eastAsia"/>
                  <w:kern w:val="0"/>
                  <w:szCs w:val="21"/>
                </w:rPr>
                <w:t>ame</w:t>
              </w:r>
            </w:ins>
            <w:del w:id="20" w:author="马旭强" w:date="2020-02-25T13:50:00Z">
              <w:r w:rsidR="00317941" w:rsidDel="007A7B6A">
                <w:rPr>
                  <w:rFonts w:ascii="宋体" w:hAnsi="宋体" w:cs="宋体" w:hint="eastAsia"/>
                  <w:kern w:val="0"/>
                  <w:szCs w:val="21"/>
                </w:rPr>
                <w:delText>n</w:delText>
              </w:r>
              <w:r w:rsidR="00317941" w:rsidDel="007A7B6A">
                <w:rPr>
                  <w:rFonts w:ascii="宋体" w:hAnsi="宋体" w:cs="宋体"/>
                  <w:kern w:val="0"/>
                  <w:szCs w:val="21"/>
                </w:rPr>
                <w:delText>ame</w:delText>
              </w:r>
            </w:del>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501A669"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B5A08A1"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809ACFB"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63DDE44"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包装</w:t>
            </w:r>
            <w:r w:rsidR="00EF1B13">
              <w:rPr>
                <w:rFonts w:ascii="宋体" w:hAnsi="宋体" w:cs="宋体" w:hint="eastAsia"/>
                <w:kern w:val="0"/>
                <w:szCs w:val="21"/>
              </w:rPr>
              <w:t>名称</w:t>
            </w:r>
          </w:p>
        </w:tc>
      </w:tr>
      <w:tr w:rsidR="00EF1B13" w:rsidRPr="00EE5C1A" w14:paraId="7C0DDB32"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62D36DF" w14:textId="77777777" w:rsidR="00EF1B13" w:rsidRPr="00EE5C1A" w:rsidRDefault="00317941" w:rsidP="00972952">
            <w:pPr>
              <w:widowControl/>
              <w:wordWrap w:val="0"/>
              <w:jc w:val="center"/>
              <w:rPr>
                <w:rFonts w:ascii="宋体" w:hAnsi="宋体" w:cs="宋体"/>
                <w:kern w:val="0"/>
                <w:szCs w:val="21"/>
              </w:rPr>
            </w:pPr>
            <w:r>
              <w:rPr>
                <w:rFonts w:ascii="宋体" w:hAnsi="宋体" w:cs="宋体"/>
                <w:kern w:val="0"/>
                <w:szCs w:val="21"/>
              </w:rPr>
              <w:t>unitCode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F9EE28E"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D661763"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09BF47A"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9FEB90C" w14:textId="77777777" w:rsidR="00EF1B13" w:rsidRDefault="00EF1B13" w:rsidP="00972952">
            <w:pPr>
              <w:widowControl/>
              <w:wordWrap w:val="0"/>
              <w:jc w:val="center"/>
              <w:rPr>
                <w:rFonts w:ascii="宋体" w:hAnsi="宋体" w:cs="宋体"/>
                <w:kern w:val="0"/>
                <w:szCs w:val="21"/>
              </w:rPr>
            </w:pPr>
            <w:r>
              <w:rPr>
                <w:rFonts w:ascii="宋体" w:hAnsi="宋体" w:cs="宋体" w:hint="eastAsia"/>
                <w:kern w:val="0"/>
                <w:szCs w:val="21"/>
              </w:rPr>
              <w:t>包装计量编码</w:t>
            </w:r>
          </w:p>
        </w:tc>
      </w:tr>
      <w:tr w:rsidR="00EF1B13" w:rsidRPr="00EE5C1A" w14:paraId="1FC0CB1D"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A9F0533" w14:textId="77777777" w:rsidR="00EF1B13" w:rsidRPr="00EE5C1A" w:rsidRDefault="00317941" w:rsidP="00972952">
            <w:pPr>
              <w:widowControl/>
              <w:wordWrap w:val="0"/>
              <w:jc w:val="center"/>
              <w:rPr>
                <w:rFonts w:ascii="宋体" w:hAnsi="宋体" w:cs="宋体"/>
                <w:kern w:val="0"/>
                <w:szCs w:val="21"/>
              </w:rPr>
            </w:pPr>
            <w:r>
              <w:rPr>
                <w:rFonts w:ascii="宋体" w:hAnsi="宋体" w:cs="宋体"/>
                <w:kern w:val="0"/>
                <w:szCs w:val="21"/>
              </w:rPr>
              <w:t>unitName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1974F12"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4C11B57"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F429C1F"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96C0320" w14:textId="77777777" w:rsidR="00EF1B13" w:rsidRDefault="00EF1B13" w:rsidP="00972952">
            <w:pPr>
              <w:widowControl/>
              <w:wordWrap w:val="0"/>
              <w:jc w:val="center"/>
              <w:rPr>
                <w:rFonts w:ascii="宋体" w:hAnsi="宋体" w:cs="宋体"/>
                <w:kern w:val="0"/>
                <w:szCs w:val="21"/>
              </w:rPr>
            </w:pPr>
            <w:r>
              <w:rPr>
                <w:rFonts w:ascii="宋体" w:hAnsi="宋体" w:cs="宋体" w:hint="eastAsia"/>
                <w:kern w:val="0"/>
                <w:szCs w:val="21"/>
              </w:rPr>
              <w:t>包装计量名称</w:t>
            </w:r>
          </w:p>
        </w:tc>
      </w:tr>
      <w:tr w:rsidR="00EF1B13" w:rsidRPr="00EE5C1A" w14:paraId="3F27DF63"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23CE9A8"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o</w:t>
            </w:r>
            <w:r>
              <w:rPr>
                <w:rFonts w:ascii="宋体" w:hAnsi="宋体" w:cs="宋体"/>
                <w:kern w:val="0"/>
                <w:szCs w:val="21"/>
              </w:rPr>
              <w:t>utput</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5DCAEDE" w14:textId="77777777" w:rsidR="00EF1B13" w:rsidRPr="00EE5C1A" w:rsidRDefault="00296201" w:rsidP="00972952">
            <w:pPr>
              <w:widowControl/>
              <w:wordWrap w:val="0"/>
              <w:jc w:val="center"/>
              <w:rPr>
                <w:rFonts w:ascii="宋体" w:hAnsi="宋体" w:cs="宋体"/>
                <w:kern w:val="0"/>
                <w:szCs w:val="21"/>
              </w:rPr>
            </w:pPr>
            <w:r>
              <w:rPr>
                <w:rFonts w:ascii="宋体" w:hAnsi="宋体" w:cs="宋体" w:hint="eastAsia"/>
                <w:kern w:val="0"/>
                <w:szCs w:val="21"/>
              </w:rPr>
              <w:t>Decimal</w:t>
            </w:r>
            <w:r>
              <w:rPr>
                <w:rFonts w:ascii="宋体" w:hAnsi="宋体" w:cs="宋体"/>
                <w:kern w:val="0"/>
                <w:szCs w:val="21"/>
              </w:rPr>
              <w:t>(</w:t>
            </w:r>
            <w:r>
              <w:rPr>
                <w:rFonts w:ascii="宋体" w:hAnsi="宋体" w:cs="宋体" w:hint="eastAsia"/>
                <w:kern w:val="0"/>
                <w:szCs w:val="21"/>
              </w:rPr>
              <w:t>18</w:t>
            </w:r>
            <w:r>
              <w:rPr>
                <w:rFonts w:ascii="宋体" w:hAnsi="宋体" w:cs="宋体"/>
                <w:kern w:val="0"/>
                <w:szCs w:val="21"/>
              </w:rPr>
              <w:t>,2)</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E2D5682"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C5CAD97" w14:textId="77777777" w:rsidR="00EF1B13" w:rsidRPr="00EE5C1A" w:rsidRDefault="00317941"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A7C5724" w14:textId="77777777" w:rsidR="00EF1B13" w:rsidRDefault="00EF1B13" w:rsidP="00972952">
            <w:pPr>
              <w:widowControl/>
              <w:wordWrap w:val="0"/>
              <w:jc w:val="center"/>
              <w:rPr>
                <w:rFonts w:ascii="宋体" w:hAnsi="宋体" w:cs="宋体"/>
                <w:kern w:val="0"/>
                <w:szCs w:val="21"/>
              </w:rPr>
            </w:pPr>
            <w:r>
              <w:rPr>
                <w:rFonts w:ascii="宋体" w:hAnsi="宋体" w:cs="宋体" w:hint="eastAsia"/>
                <w:kern w:val="0"/>
                <w:szCs w:val="21"/>
              </w:rPr>
              <w:t>计划产量</w:t>
            </w:r>
          </w:p>
        </w:tc>
      </w:tr>
      <w:tr w:rsidR="002243C0" w:rsidRPr="00EE5C1A" w14:paraId="776A5767"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7B1B499" w14:textId="77777777" w:rsidR="002243C0" w:rsidRPr="00EE5C1A" w:rsidRDefault="002243C0"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lastRenderedPageBreak/>
              <w:t>示例</w:t>
            </w:r>
          </w:p>
        </w:tc>
      </w:tr>
      <w:tr w:rsidR="002243C0" w:rsidRPr="00EE5C1A" w14:paraId="1AF7F4CB"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5A7F424" w14:textId="77777777" w:rsidR="002243C0" w:rsidRPr="00EE5C1A" w:rsidRDefault="002243C0"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74DEE4E"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kern w:val="0"/>
                <w:szCs w:val="21"/>
              </w:rPr>
              <w:t>{</w:t>
            </w:r>
          </w:p>
          <w:p w14:paraId="63BC0F62"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t>"id": "预生产计划编号",</w:t>
            </w:r>
          </w:p>
          <w:p w14:paraId="40A715C4"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t>"code": "计划类型编码",</w:t>
            </w:r>
          </w:p>
          <w:p w14:paraId="64FAE102"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t>"name": "计划类型名称",</w:t>
            </w:r>
          </w:p>
          <w:p w14:paraId="0796FDA5"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t>"deliveryDate": "交货日期",</w:t>
            </w:r>
          </w:p>
          <w:p w14:paraId="468D5658" w14:textId="4B940A3D"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t>"</w:t>
            </w:r>
            <w:ins w:id="21" w:author="马旭强" w:date="2020-02-25T13:43:00Z">
              <w:r w:rsidR="008F26B4">
                <w:rPr>
                  <w:rFonts w:ascii="宋体" w:hAnsi="宋体" w:cs="宋体"/>
                  <w:kern w:val="0"/>
                  <w:szCs w:val="21"/>
                </w:rPr>
                <w:t>produce</w:t>
              </w:r>
            </w:ins>
            <w:del w:id="22" w:author="马旭强" w:date="2020-02-25T13:43:00Z">
              <w:r w:rsidRPr="00623703" w:rsidDel="008F26B4">
                <w:rPr>
                  <w:rFonts w:ascii="宋体" w:hAnsi="宋体" w:cs="宋体" w:hint="eastAsia"/>
                  <w:kern w:val="0"/>
                  <w:szCs w:val="21"/>
                </w:rPr>
                <w:delText>prod</w:delText>
              </w:r>
            </w:del>
            <w:r w:rsidRPr="00623703">
              <w:rPr>
                <w:rFonts w:ascii="宋体" w:hAnsi="宋体" w:cs="宋体" w:hint="eastAsia"/>
                <w:kern w:val="0"/>
                <w:szCs w:val="21"/>
              </w:rPr>
              <w:t>Code": "产品编码",</w:t>
            </w:r>
          </w:p>
          <w:p w14:paraId="373638AC" w14:textId="239B8ECD"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t>"</w:t>
            </w:r>
            <w:ins w:id="23" w:author="马旭强" w:date="2020-02-25T13:43:00Z">
              <w:r w:rsidR="008F26B4">
                <w:rPr>
                  <w:rFonts w:ascii="宋体" w:hAnsi="宋体" w:cs="宋体"/>
                  <w:kern w:val="0"/>
                  <w:szCs w:val="21"/>
                </w:rPr>
                <w:t>produce</w:t>
              </w:r>
            </w:ins>
            <w:del w:id="24" w:author="马旭强" w:date="2020-02-25T13:43:00Z">
              <w:r w:rsidRPr="00623703" w:rsidDel="008F26B4">
                <w:rPr>
                  <w:rFonts w:ascii="宋体" w:hAnsi="宋体" w:cs="宋体" w:hint="eastAsia"/>
                  <w:kern w:val="0"/>
                  <w:szCs w:val="21"/>
                </w:rPr>
                <w:delText>prod</w:delText>
              </w:r>
            </w:del>
            <w:r w:rsidRPr="00623703">
              <w:rPr>
                <w:rFonts w:ascii="宋体" w:hAnsi="宋体" w:cs="宋体" w:hint="eastAsia"/>
                <w:kern w:val="0"/>
                <w:szCs w:val="21"/>
              </w:rPr>
              <w:t>Name": "产品名称",</w:t>
            </w:r>
          </w:p>
          <w:p w14:paraId="3628FBFF"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kern w:val="0"/>
                <w:szCs w:val="21"/>
              </w:rPr>
              <w:tab/>
              <w:t>"pack": [{</w:t>
            </w:r>
          </w:p>
          <w:p w14:paraId="5D58337C" w14:textId="05E573AA"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w:t>
            </w:r>
            <w:ins w:id="25" w:author="马旭强" w:date="2020-02-25T13:51:00Z">
              <w:r w:rsidR="002715EA">
                <w:rPr>
                  <w:rFonts w:ascii="宋体" w:hAnsi="宋体" w:cs="宋体"/>
                  <w:kern w:val="0"/>
                  <w:szCs w:val="21"/>
                </w:rPr>
                <w:t>p</w:t>
              </w:r>
              <w:r w:rsidR="002715EA" w:rsidRPr="00B73E9B">
                <w:rPr>
                  <w:rFonts w:ascii="宋体" w:hAnsi="宋体" w:cs="宋体"/>
                  <w:kern w:val="0"/>
                  <w:szCs w:val="21"/>
                </w:rPr>
                <w:t>ack</w:t>
              </w:r>
              <w:r w:rsidR="002715EA">
                <w:rPr>
                  <w:rFonts w:ascii="宋体" w:hAnsi="宋体" w:cs="宋体"/>
                  <w:kern w:val="0"/>
                  <w:szCs w:val="21"/>
                </w:rPr>
                <w:t>TypeCode</w:t>
              </w:r>
            </w:ins>
            <w:del w:id="26" w:author="马旭强" w:date="2020-02-25T13:51:00Z">
              <w:r w:rsidRPr="00623703" w:rsidDel="002715EA">
                <w:rPr>
                  <w:rFonts w:ascii="宋体" w:hAnsi="宋体" w:cs="宋体" w:hint="eastAsia"/>
                  <w:kern w:val="0"/>
                  <w:szCs w:val="21"/>
                </w:rPr>
                <w:delText>code</w:delText>
              </w:r>
            </w:del>
            <w:r w:rsidRPr="00623703">
              <w:rPr>
                <w:rFonts w:ascii="宋体" w:hAnsi="宋体" w:cs="宋体" w:hint="eastAsia"/>
                <w:kern w:val="0"/>
                <w:szCs w:val="21"/>
              </w:rPr>
              <w:t>": "包装编码",</w:t>
            </w:r>
          </w:p>
          <w:p w14:paraId="1BBC11B0" w14:textId="2B1E7DA0"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w:t>
            </w:r>
            <w:ins w:id="27" w:author="马旭强" w:date="2020-02-25T13:51:00Z">
              <w:r w:rsidR="002715EA">
                <w:rPr>
                  <w:rFonts w:ascii="宋体" w:hAnsi="宋体" w:cs="宋体"/>
                  <w:kern w:val="0"/>
                  <w:szCs w:val="21"/>
                </w:rPr>
                <w:t>p</w:t>
              </w:r>
              <w:r w:rsidR="002715EA" w:rsidRPr="00B73E9B">
                <w:rPr>
                  <w:rFonts w:ascii="宋体" w:hAnsi="宋体" w:cs="宋体"/>
                  <w:kern w:val="0"/>
                  <w:szCs w:val="21"/>
                </w:rPr>
                <w:t>ack</w:t>
              </w:r>
              <w:r w:rsidR="002715EA">
                <w:rPr>
                  <w:rFonts w:ascii="宋体" w:hAnsi="宋体" w:cs="宋体"/>
                  <w:kern w:val="0"/>
                  <w:szCs w:val="21"/>
                </w:rPr>
                <w:t>TypeN</w:t>
              </w:r>
              <w:r w:rsidR="002715EA">
                <w:rPr>
                  <w:rFonts w:ascii="宋体" w:hAnsi="宋体" w:cs="宋体" w:hint="eastAsia"/>
                  <w:kern w:val="0"/>
                  <w:szCs w:val="21"/>
                </w:rPr>
                <w:t>ame</w:t>
              </w:r>
            </w:ins>
            <w:del w:id="28" w:author="马旭强" w:date="2020-02-25T13:51:00Z">
              <w:r w:rsidRPr="00623703" w:rsidDel="002715EA">
                <w:rPr>
                  <w:rFonts w:ascii="宋体" w:hAnsi="宋体" w:cs="宋体" w:hint="eastAsia"/>
                  <w:kern w:val="0"/>
                  <w:szCs w:val="21"/>
                </w:rPr>
                <w:delText>name</w:delText>
              </w:r>
            </w:del>
            <w:r w:rsidRPr="00623703">
              <w:rPr>
                <w:rFonts w:ascii="宋体" w:hAnsi="宋体" w:cs="宋体" w:hint="eastAsia"/>
                <w:kern w:val="0"/>
                <w:szCs w:val="21"/>
              </w:rPr>
              <w:t>": "包装名称",</w:t>
            </w:r>
          </w:p>
          <w:p w14:paraId="18FF4729"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"unitCode": "包装计量编码",</w:t>
            </w:r>
          </w:p>
          <w:p w14:paraId="1459A88B"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"unitName": "包装计量名称",</w:t>
            </w:r>
          </w:p>
          <w:p w14:paraId="4EA39C42"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"output": "计划产量"</w:t>
            </w:r>
          </w:p>
          <w:p w14:paraId="75AE7FEB" w14:textId="77777777" w:rsidR="00623703" w:rsidRPr="00623703" w:rsidRDefault="00623703" w:rsidP="00623703">
            <w:pPr>
              <w:widowControl/>
              <w:wordWrap w:val="0"/>
              <w:jc w:val="left"/>
              <w:rPr>
                <w:rFonts w:ascii="宋体" w:hAnsi="宋体" w:cs="宋体"/>
                <w:kern w:val="0"/>
                <w:szCs w:val="21"/>
              </w:rPr>
            </w:pPr>
            <w:r w:rsidRPr="00623703">
              <w:rPr>
                <w:rFonts w:ascii="宋体" w:hAnsi="宋体" w:cs="宋体"/>
                <w:kern w:val="0"/>
                <w:szCs w:val="21"/>
              </w:rPr>
              <w:tab/>
              <w:t>}]</w:t>
            </w:r>
          </w:p>
          <w:p w14:paraId="426E4272" w14:textId="77777777" w:rsidR="002243C0" w:rsidRPr="00EE5C1A" w:rsidRDefault="00623703" w:rsidP="00623703">
            <w:pPr>
              <w:widowControl/>
              <w:wordWrap w:val="0"/>
              <w:jc w:val="left"/>
              <w:rPr>
                <w:rFonts w:ascii="宋体" w:hAnsi="宋体" w:cs="宋体"/>
                <w:kern w:val="0"/>
                <w:szCs w:val="21"/>
              </w:rPr>
            </w:pPr>
            <w:r w:rsidRPr="00623703">
              <w:rPr>
                <w:rFonts w:ascii="宋体" w:hAnsi="宋体" w:cs="宋体"/>
                <w:kern w:val="0"/>
                <w:szCs w:val="21"/>
              </w:rPr>
              <w:t>}</w:t>
            </w:r>
          </w:p>
        </w:tc>
      </w:tr>
      <w:tr w:rsidR="002243C0" w:rsidRPr="00EE5C1A" w14:paraId="7CDCE1C5"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576E05F" w14:textId="77777777" w:rsidR="002243C0" w:rsidRPr="00EE5C1A" w:rsidRDefault="002243C0"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C8A6113" w14:textId="77777777" w:rsidR="002243C0" w:rsidRDefault="002243C0" w:rsidP="00972952">
            <w:pPr>
              <w:widowControl/>
              <w:wordWrap w:val="0"/>
              <w:jc w:val="left"/>
              <w:rPr>
                <w:rFonts w:ascii="宋体" w:hAnsi="宋体" w:cs="宋体"/>
                <w:kern w:val="0"/>
                <w:szCs w:val="21"/>
              </w:rPr>
            </w:pPr>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p>
          <w:p w14:paraId="53BAD118" w14:textId="77777777" w:rsidR="0055796B" w:rsidRDefault="0055796B" w:rsidP="00972952">
            <w:pPr>
              <w:widowControl/>
              <w:wordWrap w:val="0"/>
              <w:jc w:val="left"/>
              <w:rPr>
                <w:rFonts w:ascii="宋体" w:hAnsi="宋体" w:cs="宋体"/>
                <w:kern w:val="0"/>
                <w:szCs w:val="21"/>
              </w:rPr>
            </w:pPr>
          </w:p>
          <w:p w14:paraId="40F47297" w14:textId="77777777" w:rsidR="0055796B" w:rsidRPr="00EE5C1A" w:rsidRDefault="0055796B" w:rsidP="00972952">
            <w:pPr>
              <w:widowControl/>
              <w:wordWrap w:val="0"/>
              <w:jc w:val="left"/>
              <w:rPr>
                <w:rFonts w:ascii="宋体" w:hAnsi="宋体" w:cs="宋体"/>
                <w:kern w:val="0"/>
                <w:szCs w:val="21"/>
              </w:rPr>
            </w:pPr>
            <w:r>
              <w:rPr>
                <w:rFonts w:ascii="宋体" w:hAnsi="宋体" w:cs="宋体" w:hint="eastAsia"/>
                <w:kern w:val="0"/>
                <w:szCs w:val="21"/>
              </w:rPr>
              <w:t>说明：返回成功，状态即为准备</w:t>
            </w:r>
            <w:r w:rsidR="0033770E">
              <w:rPr>
                <w:rFonts w:ascii="宋体" w:hAnsi="宋体" w:cs="宋体" w:hint="eastAsia"/>
                <w:kern w:val="0"/>
                <w:szCs w:val="21"/>
              </w:rPr>
              <w:t>好</w:t>
            </w:r>
          </w:p>
        </w:tc>
      </w:tr>
    </w:tbl>
    <w:p w14:paraId="40CE3761" w14:textId="77777777" w:rsidR="00345849" w:rsidRDefault="00345849" w:rsidP="00345849">
      <w:pPr>
        <w:pStyle w:val="3"/>
      </w:pPr>
      <w:bookmarkStart w:id="29" w:name="_Toc33013839"/>
      <w:r>
        <w:rPr>
          <w:rFonts w:hint="eastAsia"/>
        </w:rPr>
        <w:t>修改</w:t>
      </w:r>
      <w:r w:rsidRPr="00071FF7">
        <w:rPr>
          <w:rFonts w:hint="eastAsia"/>
        </w:rPr>
        <w:t>预生产计划</w:t>
      </w:r>
      <w:bookmarkEnd w:id="29"/>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6"/>
        <w:gridCol w:w="1806"/>
        <w:gridCol w:w="1193"/>
        <w:gridCol w:w="1438"/>
        <w:gridCol w:w="1929"/>
      </w:tblGrid>
      <w:tr w:rsidR="00345849" w:rsidRPr="00EE5C1A" w14:paraId="2F416B0A"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22F64F9" w14:textId="77777777" w:rsidR="00345849" w:rsidRPr="00EE5C1A" w:rsidRDefault="00345849" w:rsidP="00972952">
            <w:pPr>
              <w:widowControl/>
              <w:wordWrap w:val="0"/>
              <w:jc w:val="left"/>
              <w:rPr>
                <w:rFonts w:ascii="宋体" w:hAnsi="宋体" w:cs="宋体"/>
                <w:color w:val="FFFFFF"/>
                <w:kern w:val="0"/>
                <w:szCs w:val="21"/>
              </w:rPr>
            </w:pPr>
            <w:r w:rsidRPr="00685D37">
              <w:rPr>
                <w:rFonts w:ascii="宋体" w:hAnsi="宋体" w:cs="宋体" w:hint="eastAsia"/>
                <w:color w:val="FFFFFF"/>
                <w:kern w:val="0"/>
                <w:szCs w:val="21"/>
              </w:rPr>
              <w:t>导入预生产计划</w:t>
            </w:r>
          </w:p>
        </w:tc>
      </w:tr>
      <w:tr w:rsidR="00345849" w:rsidRPr="00EE5C1A" w14:paraId="2ABC8669" w14:textId="77777777" w:rsidTr="00972952">
        <w:trPr>
          <w:trHeight w:val="480"/>
          <w:tblCellSpacing w:w="0" w:type="dxa"/>
        </w:trPr>
        <w:tc>
          <w:tcPr>
            <w:tcW w:w="1251"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BB43C84"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C8284A5" w14:textId="77777777" w:rsidR="00366697" w:rsidRDefault="00345849" w:rsidP="00972952">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sidR="00FA6631">
              <w:rPr>
                <w:rFonts w:ascii="宋体" w:hAnsi="宋体" w:cs="宋体" w:hint="eastAsia"/>
                <w:kern w:val="0"/>
                <w:szCs w:val="21"/>
              </w:rPr>
              <w:t>在生产计划状态为准备中可以修改</w:t>
            </w:r>
            <w:r>
              <w:rPr>
                <w:rFonts w:ascii="宋体" w:hAnsi="宋体" w:cs="宋体" w:hint="eastAsia"/>
                <w:kern w:val="0"/>
                <w:szCs w:val="21"/>
              </w:rPr>
              <w:t>。</w:t>
            </w:r>
          </w:p>
          <w:p w14:paraId="46278EF9" w14:textId="77777777" w:rsidR="00E73B4F" w:rsidRDefault="00E73B4F" w:rsidP="00972952">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调用M</w:t>
            </w:r>
            <w:r>
              <w:rPr>
                <w:rFonts w:ascii="宋体" w:hAnsi="宋体" w:cs="宋体"/>
                <w:kern w:val="0"/>
                <w:szCs w:val="21"/>
              </w:rPr>
              <w:t>ES</w:t>
            </w:r>
          </w:p>
          <w:p w14:paraId="76A4C8E9" w14:textId="77777777" w:rsidR="00A44580" w:rsidRPr="00EE5C1A" w:rsidRDefault="00A44580" w:rsidP="00972952">
            <w:pPr>
              <w:widowControl/>
              <w:wordWrap w:val="0"/>
              <w:jc w:val="left"/>
              <w:rPr>
                <w:rFonts w:ascii="宋体" w:hAnsi="宋体" w:cs="宋体"/>
                <w:kern w:val="0"/>
                <w:szCs w:val="21"/>
              </w:rPr>
            </w:pPr>
            <w:r>
              <w:rPr>
                <w:rFonts w:ascii="宋体" w:hAnsi="宋体" w:cs="宋体" w:hint="eastAsia"/>
                <w:kern w:val="0"/>
                <w:szCs w:val="21"/>
              </w:rPr>
              <w:t>只有状态为准备好的情况下可以修改，其他状态都不可修改</w:t>
            </w:r>
          </w:p>
        </w:tc>
      </w:tr>
      <w:tr w:rsidR="00345849" w:rsidRPr="00EE5C1A" w14:paraId="7E3B0A1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D7D360D"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78F4445"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w:t>
            </w:r>
            <w:r>
              <w:rPr>
                <w:rFonts w:ascii="宋体" w:hAnsi="宋体" w:cs="宋体" w:hint="eastAsia"/>
                <w:kern w:val="0"/>
                <w:szCs w:val="21"/>
              </w:rPr>
              <w:t>v1</w:t>
            </w:r>
            <w:r w:rsidRPr="00EE5C1A">
              <w:rPr>
                <w:rFonts w:ascii="宋体" w:hAnsi="宋体" w:cs="宋体" w:hint="eastAsia"/>
                <w:kern w:val="0"/>
                <w:szCs w:val="21"/>
              </w:rPr>
              <w:t>/</w:t>
            </w:r>
            <w:r>
              <w:rPr>
                <w:rFonts w:ascii="宋体" w:hAnsi="宋体" w:cs="宋体" w:hint="eastAsia"/>
                <w:kern w:val="0"/>
                <w:szCs w:val="21"/>
              </w:rPr>
              <w:t>p</w:t>
            </w:r>
            <w:r>
              <w:rPr>
                <w:rFonts w:ascii="宋体" w:hAnsi="宋体" w:cs="宋体"/>
                <w:kern w:val="0"/>
                <w:szCs w:val="21"/>
              </w:rPr>
              <w:t>reProducationPlan</w:t>
            </w:r>
            <w:r w:rsidR="00366697">
              <w:rPr>
                <w:rFonts w:ascii="宋体" w:hAnsi="宋体" w:cs="宋体" w:hint="eastAsia"/>
                <w:kern w:val="0"/>
                <w:szCs w:val="21"/>
              </w:rPr>
              <w:t>/</w:t>
            </w:r>
            <w:r w:rsidR="00366697">
              <w:rPr>
                <w:rFonts w:ascii="宋体" w:hAnsi="宋体" w:cs="宋体"/>
                <w:kern w:val="0"/>
                <w:szCs w:val="21"/>
              </w:rPr>
              <w:t>{</w:t>
            </w:r>
            <w:r w:rsidR="002A5F65">
              <w:rPr>
                <w:rFonts w:ascii="宋体" w:hAnsi="宋体" w:cs="宋体" w:hint="eastAsia"/>
                <w:kern w:val="0"/>
                <w:szCs w:val="21"/>
              </w:rPr>
              <w:t>id</w:t>
            </w:r>
            <w:r w:rsidR="00366697">
              <w:rPr>
                <w:rFonts w:ascii="宋体" w:hAnsi="宋体" w:cs="宋体"/>
                <w:kern w:val="0"/>
                <w:szCs w:val="21"/>
              </w:rPr>
              <w:t>}</w:t>
            </w:r>
          </w:p>
        </w:tc>
      </w:tr>
      <w:tr w:rsidR="00345849" w:rsidRPr="00EE5C1A" w14:paraId="3F421872"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9FE29CF"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696B8F2" w14:textId="77777777" w:rsidR="00345849" w:rsidRPr="00EE5C1A" w:rsidRDefault="00366697" w:rsidP="00972952">
            <w:pPr>
              <w:widowControl/>
              <w:wordWrap w:val="0"/>
              <w:jc w:val="left"/>
              <w:rPr>
                <w:rFonts w:ascii="宋体" w:hAnsi="宋体" w:cs="宋体"/>
                <w:kern w:val="0"/>
                <w:szCs w:val="21"/>
              </w:rPr>
            </w:pPr>
            <w:r>
              <w:rPr>
                <w:rFonts w:ascii="宋体" w:hAnsi="宋体" w:cs="宋体" w:hint="eastAsia"/>
                <w:kern w:val="0"/>
                <w:szCs w:val="21"/>
              </w:rPr>
              <w:t>put</w:t>
            </w:r>
          </w:p>
        </w:tc>
      </w:tr>
      <w:tr w:rsidR="00345849" w:rsidRPr="00EE5C1A" w14:paraId="2B8DDE4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5B0A2E8"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46681C9"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application/json</w:t>
            </w:r>
          </w:p>
        </w:tc>
      </w:tr>
      <w:tr w:rsidR="00345849" w:rsidRPr="00EE5C1A" w14:paraId="04BD5FB0"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C941C1B"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907365C"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w:t>
            </w:r>
          </w:p>
        </w:tc>
      </w:tr>
      <w:tr w:rsidR="00345849" w:rsidRPr="00EE5C1A" w14:paraId="695EA67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00C8481" w14:textId="77777777" w:rsidR="00345849" w:rsidRPr="00EE5C1A" w:rsidRDefault="00345849"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B443117" w14:textId="77777777" w:rsidR="00345849" w:rsidRPr="00EE5C1A" w:rsidRDefault="00345849"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21C0C4E" w14:textId="77777777" w:rsidR="00345849" w:rsidRPr="00EE5C1A" w:rsidRDefault="00345849"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910FB15" w14:textId="77777777" w:rsidR="00345849" w:rsidRPr="00EE5C1A" w:rsidRDefault="00345849" w:rsidP="00972952">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B7D1A16" w14:textId="77777777" w:rsidR="00345849" w:rsidRPr="00EE5C1A" w:rsidRDefault="00345849"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345849" w:rsidRPr="00EE5C1A" w14:paraId="2FEA09E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F241ED4"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id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7BFACCA"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F54B24C"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F49038D"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F19E81A" w14:textId="77777777" w:rsidR="00345849" w:rsidRPr="00EE5C1A" w:rsidRDefault="00345849" w:rsidP="00972952">
            <w:pPr>
              <w:widowControl/>
              <w:wordWrap w:val="0"/>
              <w:jc w:val="center"/>
              <w:rPr>
                <w:rFonts w:ascii="宋体" w:hAnsi="宋体" w:cs="宋体"/>
                <w:kern w:val="0"/>
                <w:szCs w:val="21"/>
              </w:rPr>
            </w:pPr>
            <w:r w:rsidRPr="00DF39B2">
              <w:rPr>
                <w:rFonts w:ascii="宋体" w:hAnsi="宋体" w:cs="宋体" w:hint="eastAsia"/>
                <w:kern w:val="0"/>
                <w:szCs w:val="21"/>
              </w:rPr>
              <w:t>预生产计划编号</w:t>
            </w:r>
          </w:p>
        </w:tc>
      </w:tr>
      <w:tr w:rsidR="00345849" w:rsidRPr="00EE5C1A" w14:paraId="48621386"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08AE8AA"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code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C0CA45D"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C0A5F1F"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4F01236"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8F77575"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计划类型编码</w:t>
            </w:r>
          </w:p>
        </w:tc>
      </w:tr>
      <w:tr w:rsidR="00345849" w:rsidRPr="00EE5C1A" w14:paraId="3F558560"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593C5A2"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111BC68"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075B2A1"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E52A3F4"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3689CD5"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计划类型名称</w:t>
            </w:r>
          </w:p>
        </w:tc>
      </w:tr>
      <w:tr w:rsidR="00345849" w:rsidRPr="00EE5C1A" w14:paraId="0E0E8044"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EEA803A" w14:textId="77777777" w:rsidR="00345849" w:rsidRPr="00EE5C1A" w:rsidRDefault="00345849" w:rsidP="00972952">
            <w:pPr>
              <w:widowControl/>
              <w:wordWrap w:val="0"/>
              <w:jc w:val="center"/>
              <w:rPr>
                <w:rFonts w:ascii="宋体" w:hAnsi="宋体" w:cs="宋体"/>
                <w:kern w:val="0"/>
                <w:szCs w:val="21"/>
              </w:rPr>
            </w:pPr>
            <w:r w:rsidRPr="00317941">
              <w:rPr>
                <w:rFonts w:ascii="宋体" w:hAnsi="宋体" w:cs="宋体"/>
                <w:kern w:val="0"/>
                <w:szCs w:val="21"/>
              </w:rPr>
              <w:lastRenderedPageBreak/>
              <w:t>delivery</w:t>
            </w:r>
            <w:r>
              <w:rPr>
                <w:rFonts w:ascii="宋体" w:hAnsi="宋体" w:cs="宋体"/>
                <w:kern w:val="0"/>
                <w:szCs w:val="21"/>
              </w:rPr>
              <w:t>Date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5460E6F" w14:textId="77777777" w:rsidR="00345849" w:rsidRPr="00EE5C1A" w:rsidRDefault="00296201" w:rsidP="00972952">
            <w:pPr>
              <w:widowControl/>
              <w:wordWrap w:val="0"/>
              <w:jc w:val="center"/>
              <w:rPr>
                <w:rFonts w:ascii="宋体" w:hAnsi="宋体" w:cs="宋体"/>
                <w:kern w:val="0"/>
                <w:szCs w:val="21"/>
              </w:rPr>
            </w:pPr>
            <w:r>
              <w:rPr>
                <w:rFonts w:ascii="宋体" w:hAnsi="宋体" w:cs="宋体"/>
                <w:kern w:val="0"/>
                <w:szCs w:val="21"/>
              </w:rPr>
              <w:t>DateTime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BA4783D"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FA593AD"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yyyy-MM-dd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E1F33AD"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交货日期</w:t>
            </w:r>
          </w:p>
        </w:tc>
      </w:tr>
      <w:tr w:rsidR="00345849" w:rsidRPr="00EE5C1A" w14:paraId="5F4ACC8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D5B7376" w14:textId="386BE79F" w:rsidR="00345849" w:rsidRPr="00EE5C1A" w:rsidRDefault="008F26B4" w:rsidP="00972952">
            <w:pPr>
              <w:widowControl/>
              <w:wordWrap w:val="0"/>
              <w:jc w:val="center"/>
              <w:rPr>
                <w:rFonts w:ascii="宋体" w:hAnsi="宋体" w:cs="宋体"/>
                <w:kern w:val="0"/>
                <w:szCs w:val="21"/>
              </w:rPr>
            </w:pPr>
            <w:ins w:id="30" w:author="马旭强" w:date="2020-02-25T13:43:00Z">
              <w:r>
                <w:rPr>
                  <w:rFonts w:ascii="宋体" w:hAnsi="宋体" w:cs="宋体"/>
                  <w:kern w:val="0"/>
                  <w:szCs w:val="21"/>
                </w:rPr>
                <w:t>produce</w:t>
              </w:r>
            </w:ins>
            <w:del w:id="31" w:author="马旭强" w:date="2020-02-25T13:43:00Z">
              <w:r w:rsidR="00345849" w:rsidRPr="00623703" w:rsidDel="008F26B4">
                <w:rPr>
                  <w:rFonts w:ascii="宋体" w:hAnsi="宋体" w:cs="宋体" w:hint="eastAsia"/>
                  <w:kern w:val="0"/>
                  <w:szCs w:val="21"/>
                </w:rPr>
                <w:delText>prod</w:delText>
              </w:r>
            </w:del>
            <w:r w:rsidR="00345849" w:rsidRPr="00623703">
              <w:rPr>
                <w:rFonts w:ascii="宋体" w:hAnsi="宋体" w:cs="宋体" w:hint="eastAsia"/>
                <w:kern w:val="0"/>
                <w:szCs w:val="21"/>
              </w:rPr>
              <w:t>Code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8697001"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FFA8CB0"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9F409DC"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22B3987"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产品编码</w:t>
            </w:r>
          </w:p>
        </w:tc>
      </w:tr>
      <w:tr w:rsidR="00345849" w:rsidRPr="00EE5C1A" w14:paraId="7AAF0E9C"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394503F" w14:textId="1FD26410" w:rsidR="00345849" w:rsidRPr="00EE5C1A" w:rsidRDefault="008F26B4" w:rsidP="00972952">
            <w:pPr>
              <w:widowControl/>
              <w:wordWrap w:val="0"/>
              <w:jc w:val="center"/>
              <w:rPr>
                <w:rFonts w:ascii="宋体" w:hAnsi="宋体" w:cs="宋体"/>
                <w:kern w:val="0"/>
                <w:szCs w:val="21"/>
              </w:rPr>
            </w:pPr>
            <w:ins w:id="32" w:author="马旭强" w:date="2020-02-25T13:43:00Z">
              <w:r>
                <w:rPr>
                  <w:rFonts w:ascii="宋体" w:hAnsi="宋体" w:cs="宋体"/>
                  <w:kern w:val="0"/>
                  <w:szCs w:val="21"/>
                </w:rPr>
                <w:t>produce</w:t>
              </w:r>
            </w:ins>
            <w:del w:id="33" w:author="马旭强" w:date="2020-02-25T13:43:00Z">
              <w:r w:rsidR="00345849" w:rsidRPr="00623703" w:rsidDel="008F26B4">
                <w:rPr>
                  <w:rFonts w:ascii="宋体" w:hAnsi="宋体" w:cs="宋体" w:hint="eastAsia"/>
                  <w:kern w:val="0"/>
                  <w:szCs w:val="21"/>
                </w:rPr>
                <w:delText>prod</w:delText>
              </w:r>
            </w:del>
            <w:r w:rsidR="00345849" w:rsidRPr="00623703">
              <w:rPr>
                <w:rFonts w:ascii="宋体" w:hAnsi="宋体" w:cs="宋体" w:hint="eastAsia"/>
                <w:kern w:val="0"/>
                <w:szCs w:val="21"/>
              </w:rPr>
              <w: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BD7637D"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110B41D"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8DA8032"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174D8D5"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产品名称</w:t>
            </w:r>
          </w:p>
        </w:tc>
      </w:tr>
      <w:tr w:rsidR="00345849" w:rsidRPr="00EE5C1A" w14:paraId="671C3177"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8D06F76" w14:textId="4F0EA4BD" w:rsidR="00345849" w:rsidRPr="00EE5C1A" w:rsidRDefault="00484623" w:rsidP="00972952">
            <w:pPr>
              <w:widowControl/>
              <w:wordWrap w:val="0"/>
              <w:jc w:val="center"/>
              <w:rPr>
                <w:rFonts w:ascii="宋体" w:hAnsi="宋体" w:cs="宋体"/>
                <w:kern w:val="0"/>
                <w:szCs w:val="21"/>
              </w:rPr>
            </w:pPr>
            <w:ins w:id="34" w:author="马旭强" w:date="2020-02-25T13:51:00Z">
              <w:r>
                <w:rPr>
                  <w:rFonts w:ascii="宋体" w:hAnsi="宋体" w:cs="宋体"/>
                  <w:kern w:val="0"/>
                  <w:szCs w:val="21"/>
                </w:rPr>
                <w:t>p</w:t>
              </w:r>
              <w:r w:rsidRPr="00B73E9B">
                <w:rPr>
                  <w:rFonts w:ascii="宋体" w:hAnsi="宋体" w:cs="宋体"/>
                  <w:kern w:val="0"/>
                  <w:szCs w:val="21"/>
                </w:rPr>
                <w:t>ack</w:t>
              </w:r>
              <w:r>
                <w:rPr>
                  <w:rFonts w:ascii="宋体" w:hAnsi="宋体" w:cs="宋体"/>
                  <w:kern w:val="0"/>
                  <w:szCs w:val="21"/>
                </w:rPr>
                <w:t>TypeCode</w:t>
              </w:r>
            </w:ins>
            <w:del w:id="35" w:author="马旭强" w:date="2020-02-25T13:51:00Z">
              <w:r w:rsidR="00345849" w:rsidDel="00484623">
                <w:rPr>
                  <w:rFonts w:ascii="宋体" w:hAnsi="宋体" w:cs="宋体" w:hint="eastAsia"/>
                  <w:kern w:val="0"/>
                  <w:szCs w:val="21"/>
                </w:rPr>
                <w:delText>c</w:delText>
              </w:r>
              <w:r w:rsidR="00345849" w:rsidDel="00484623">
                <w:rPr>
                  <w:rFonts w:ascii="宋体" w:hAnsi="宋体" w:cs="宋体"/>
                  <w:kern w:val="0"/>
                  <w:szCs w:val="21"/>
                </w:rPr>
                <w:delText>ode</w:delText>
              </w:r>
            </w:del>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F50B963"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6E4FBA8"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9973D11"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A0E7146"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包装编码</w:t>
            </w:r>
          </w:p>
        </w:tc>
      </w:tr>
      <w:tr w:rsidR="00345849" w:rsidRPr="00EE5C1A" w14:paraId="69F4FA42"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FA2946C" w14:textId="7699ED8D" w:rsidR="00345849" w:rsidRPr="00EE5C1A" w:rsidRDefault="00484623">
            <w:pPr>
              <w:widowControl/>
              <w:wordWrap w:val="0"/>
              <w:jc w:val="center"/>
              <w:rPr>
                <w:rFonts w:ascii="宋体" w:hAnsi="宋体" w:cs="宋体"/>
                <w:kern w:val="0"/>
                <w:szCs w:val="21"/>
              </w:rPr>
            </w:pPr>
            <w:ins w:id="36" w:author="马旭强" w:date="2020-02-25T13:51:00Z">
              <w:r>
                <w:rPr>
                  <w:rFonts w:ascii="宋体" w:hAnsi="宋体" w:cs="宋体"/>
                  <w:kern w:val="0"/>
                  <w:szCs w:val="21"/>
                </w:rPr>
                <w:t>p</w:t>
              </w:r>
              <w:r w:rsidRPr="00B73E9B">
                <w:rPr>
                  <w:rFonts w:ascii="宋体" w:hAnsi="宋体" w:cs="宋体"/>
                  <w:kern w:val="0"/>
                  <w:szCs w:val="21"/>
                </w:rPr>
                <w:t>ack</w:t>
              </w:r>
              <w:r>
                <w:rPr>
                  <w:rFonts w:ascii="宋体" w:hAnsi="宋体" w:cs="宋体"/>
                  <w:kern w:val="0"/>
                  <w:szCs w:val="21"/>
                </w:rPr>
                <w:t>TypeN</w:t>
              </w:r>
              <w:r>
                <w:rPr>
                  <w:rFonts w:ascii="宋体" w:hAnsi="宋体" w:cs="宋体" w:hint="eastAsia"/>
                  <w:kern w:val="0"/>
                  <w:szCs w:val="21"/>
                </w:rPr>
                <w:t>ame</w:t>
              </w:r>
            </w:ins>
            <w:del w:id="37" w:author="马旭强" w:date="2020-02-25T13:51:00Z">
              <w:r w:rsidR="00345849" w:rsidDel="00484623">
                <w:rPr>
                  <w:rFonts w:ascii="宋体" w:hAnsi="宋体" w:cs="宋体" w:hint="eastAsia"/>
                  <w:kern w:val="0"/>
                  <w:szCs w:val="21"/>
                </w:rPr>
                <w:delText>n</w:delText>
              </w:r>
              <w:r w:rsidR="00345849" w:rsidDel="00484623">
                <w:rPr>
                  <w:rFonts w:ascii="宋体" w:hAnsi="宋体" w:cs="宋体"/>
                  <w:kern w:val="0"/>
                  <w:szCs w:val="21"/>
                </w:rPr>
                <w:delText>ame</w:delText>
              </w:r>
            </w:del>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B24C62E"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CD3AF79"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FFF89DA"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9584252"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包装名称</w:t>
            </w:r>
          </w:p>
        </w:tc>
      </w:tr>
      <w:tr w:rsidR="00345849" w:rsidRPr="00EE5C1A" w14:paraId="60CB2E2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631B833" w14:textId="77777777" w:rsidR="00345849" w:rsidRPr="00EE5C1A" w:rsidRDefault="00345849" w:rsidP="00972952">
            <w:pPr>
              <w:widowControl/>
              <w:wordWrap w:val="0"/>
              <w:jc w:val="center"/>
              <w:rPr>
                <w:rFonts w:ascii="宋体" w:hAnsi="宋体" w:cs="宋体"/>
                <w:kern w:val="0"/>
                <w:szCs w:val="21"/>
              </w:rPr>
            </w:pPr>
            <w:r>
              <w:rPr>
                <w:rFonts w:ascii="宋体" w:hAnsi="宋体" w:cs="宋体"/>
                <w:kern w:val="0"/>
                <w:szCs w:val="21"/>
              </w:rPr>
              <w:t>unitCode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C7470E3"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A1BB81D"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4730FEC"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D368CF9" w14:textId="77777777" w:rsidR="00345849" w:rsidRDefault="00345849" w:rsidP="00972952">
            <w:pPr>
              <w:widowControl/>
              <w:wordWrap w:val="0"/>
              <w:jc w:val="center"/>
              <w:rPr>
                <w:rFonts w:ascii="宋体" w:hAnsi="宋体" w:cs="宋体"/>
                <w:kern w:val="0"/>
                <w:szCs w:val="21"/>
              </w:rPr>
            </w:pPr>
            <w:r>
              <w:rPr>
                <w:rFonts w:ascii="宋体" w:hAnsi="宋体" w:cs="宋体" w:hint="eastAsia"/>
                <w:kern w:val="0"/>
                <w:szCs w:val="21"/>
              </w:rPr>
              <w:t>包装计量编码</w:t>
            </w:r>
          </w:p>
        </w:tc>
      </w:tr>
      <w:tr w:rsidR="00345849" w:rsidRPr="00EE5C1A" w14:paraId="005E9B2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DB69E8D" w14:textId="77777777" w:rsidR="00345849" w:rsidRPr="00EE5C1A" w:rsidRDefault="00345849" w:rsidP="00972952">
            <w:pPr>
              <w:widowControl/>
              <w:wordWrap w:val="0"/>
              <w:jc w:val="center"/>
              <w:rPr>
                <w:rFonts w:ascii="宋体" w:hAnsi="宋体" w:cs="宋体"/>
                <w:kern w:val="0"/>
                <w:szCs w:val="21"/>
              </w:rPr>
            </w:pPr>
            <w:r>
              <w:rPr>
                <w:rFonts w:ascii="宋体" w:hAnsi="宋体" w:cs="宋体"/>
                <w:kern w:val="0"/>
                <w:szCs w:val="21"/>
              </w:rPr>
              <w:t>unitName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1ED8841"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090D0FF"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EAEA6FF"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D494EBD" w14:textId="77777777" w:rsidR="00345849" w:rsidRDefault="00345849" w:rsidP="00972952">
            <w:pPr>
              <w:widowControl/>
              <w:wordWrap w:val="0"/>
              <w:jc w:val="center"/>
              <w:rPr>
                <w:rFonts w:ascii="宋体" w:hAnsi="宋体" w:cs="宋体"/>
                <w:kern w:val="0"/>
                <w:szCs w:val="21"/>
              </w:rPr>
            </w:pPr>
            <w:r>
              <w:rPr>
                <w:rFonts w:ascii="宋体" w:hAnsi="宋体" w:cs="宋体" w:hint="eastAsia"/>
                <w:kern w:val="0"/>
                <w:szCs w:val="21"/>
              </w:rPr>
              <w:t>包装计量名称</w:t>
            </w:r>
          </w:p>
        </w:tc>
      </w:tr>
      <w:tr w:rsidR="00345849" w:rsidRPr="00EE5C1A" w14:paraId="60C62A4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872EFA0"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o</w:t>
            </w:r>
            <w:r>
              <w:rPr>
                <w:rFonts w:ascii="宋体" w:hAnsi="宋体" w:cs="宋体"/>
                <w:kern w:val="0"/>
                <w:szCs w:val="21"/>
              </w:rPr>
              <w:t>utput</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C5F9966" w14:textId="77777777" w:rsidR="00345849" w:rsidRPr="00EE5C1A" w:rsidRDefault="00296201" w:rsidP="00972952">
            <w:pPr>
              <w:widowControl/>
              <w:wordWrap w:val="0"/>
              <w:jc w:val="center"/>
              <w:rPr>
                <w:rFonts w:ascii="宋体" w:hAnsi="宋体" w:cs="宋体"/>
                <w:kern w:val="0"/>
                <w:szCs w:val="21"/>
              </w:rPr>
            </w:pPr>
            <w:r>
              <w:rPr>
                <w:rFonts w:ascii="宋体" w:hAnsi="宋体" w:cs="宋体" w:hint="eastAsia"/>
                <w:kern w:val="0"/>
                <w:szCs w:val="21"/>
              </w:rPr>
              <w:t>Decimal</w:t>
            </w:r>
            <w:r>
              <w:rPr>
                <w:rFonts w:ascii="宋体" w:hAnsi="宋体" w:cs="宋体"/>
                <w:kern w:val="0"/>
                <w:szCs w:val="21"/>
              </w:rPr>
              <w:t>(</w:t>
            </w:r>
            <w:r>
              <w:rPr>
                <w:rFonts w:ascii="宋体" w:hAnsi="宋体" w:cs="宋体" w:hint="eastAsia"/>
                <w:kern w:val="0"/>
                <w:szCs w:val="21"/>
              </w:rPr>
              <w:t>18</w:t>
            </w:r>
            <w:r>
              <w:rPr>
                <w:rFonts w:ascii="宋体" w:hAnsi="宋体" w:cs="宋体"/>
                <w:kern w:val="0"/>
                <w:szCs w:val="21"/>
              </w:rPr>
              <w:t>,2)</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A8CE931"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ADB08D8" w14:textId="77777777" w:rsidR="00345849" w:rsidRPr="00EE5C1A" w:rsidRDefault="00345849"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FEF0CAE" w14:textId="77777777" w:rsidR="00345849" w:rsidRDefault="00345849" w:rsidP="00972952">
            <w:pPr>
              <w:widowControl/>
              <w:wordWrap w:val="0"/>
              <w:jc w:val="center"/>
              <w:rPr>
                <w:rFonts w:ascii="宋体" w:hAnsi="宋体" w:cs="宋体"/>
                <w:kern w:val="0"/>
                <w:szCs w:val="21"/>
              </w:rPr>
            </w:pPr>
            <w:r>
              <w:rPr>
                <w:rFonts w:ascii="宋体" w:hAnsi="宋体" w:cs="宋体" w:hint="eastAsia"/>
                <w:kern w:val="0"/>
                <w:szCs w:val="21"/>
              </w:rPr>
              <w:t>计划产量</w:t>
            </w:r>
          </w:p>
        </w:tc>
      </w:tr>
      <w:tr w:rsidR="00345849" w:rsidRPr="00EE5C1A" w14:paraId="6C198004"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D4FDE8D" w14:textId="77777777" w:rsidR="00345849" w:rsidRPr="00EE5C1A" w:rsidRDefault="00345849"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345849" w:rsidRPr="00EE5C1A" w14:paraId="3C20108D"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9510D85" w14:textId="77777777" w:rsidR="00345849" w:rsidRPr="00EE5C1A" w:rsidRDefault="00345849"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58068BB"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kern w:val="0"/>
                <w:szCs w:val="21"/>
              </w:rPr>
              <w:t>{</w:t>
            </w:r>
          </w:p>
          <w:p w14:paraId="4A3E975D"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t>"code": "计划类型编码",</w:t>
            </w:r>
          </w:p>
          <w:p w14:paraId="5E41A4EC"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t>"name": "计划类型名称",</w:t>
            </w:r>
          </w:p>
          <w:p w14:paraId="1760DF48"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t>"deliveryDate": "交货日期",</w:t>
            </w:r>
          </w:p>
          <w:p w14:paraId="7A62960F" w14:textId="5430B77C"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t>"</w:t>
            </w:r>
            <w:ins w:id="38" w:author="马旭强" w:date="2020-02-25T13:43:00Z">
              <w:r w:rsidR="008F26B4">
                <w:rPr>
                  <w:rFonts w:ascii="宋体" w:hAnsi="宋体" w:cs="宋体"/>
                  <w:kern w:val="0"/>
                  <w:szCs w:val="21"/>
                </w:rPr>
                <w:t>produce</w:t>
              </w:r>
            </w:ins>
            <w:del w:id="39" w:author="马旭强" w:date="2020-02-25T13:43:00Z">
              <w:r w:rsidRPr="00623703" w:rsidDel="008F26B4">
                <w:rPr>
                  <w:rFonts w:ascii="宋体" w:hAnsi="宋体" w:cs="宋体" w:hint="eastAsia"/>
                  <w:kern w:val="0"/>
                  <w:szCs w:val="21"/>
                </w:rPr>
                <w:delText>prod</w:delText>
              </w:r>
            </w:del>
            <w:r w:rsidRPr="00623703">
              <w:rPr>
                <w:rFonts w:ascii="宋体" w:hAnsi="宋体" w:cs="宋体" w:hint="eastAsia"/>
                <w:kern w:val="0"/>
                <w:szCs w:val="21"/>
              </w:rPr>
              <w:t>Code": "产品编码",</w:t>
            </w:r>
          </w:p>
          <w:p w14:paraId="3323B38A" w14:textId="511DAD0F"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t>"</w:t>
            </w:r>
            <w:ins w:id="40" w:author="马旭强" w:date="2020-02-25T13:43:00Z">
              <w:r w:rsidR="008F26B4">
                <w:rPr>
                  <w:rFonts w:ascii="宋体" w:hAnsi="宋体" w:cs="宋体"/>
                  <w:kern w:val="0"/>
                  <w:szCs w:val="21"/>
                </w:rPr>
                <w:t>produce</w:t>
              </w:r>
            </w:ins>
            <w:del w:id="41" w:author="马旭强" w:date="2020-02-25T13:43:00Z">
              <w:r w:rsidRPr="00623703" w:rsidDel="008F26B4">
                <w:rPr>
                  <w:rFonts w:ascii="宋体" w:hAnsi="宋体" w:cs="宋体" w:hint="eastAsia"/>
                  <w:kern w:val="0"/>
                  <w:szCs w:val="21"/>
                </w:rPr>
                <w:delText>prod</w:delText>
              </w:r>
            </w:del>
            <w:r w:rsidRPr="00623703">
              <w:rPr>
                <w:rFonts w:ascii="宋体" w:hAnsi="宋体" w:cs="宋体" w:hint="eastAsia"/>
                <w:kern w:val="0"/>
                <w:szCs w:val="21"/>
              </w:rPr>
              <w:t>Name": "产品名称",</w:t>
            </w:r>
          </w:p>
          <w:p w14:paraId="7BAB72CC"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kern w:val="0"/>
                <w:szCs w:val="21"/>
              </w:rPr>
              <w:tab/>
              <w:t>"pack": [{</w:t>
            </w:r>
          </w:p>
          <w:p w14:paraId="7B5FE8C1" w14:textId="2C40BFAF"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w:t>
            </w:r>
            <w:ins w:id="42" w:author="马旭强" w:date="2020-02-25T13:51:00Z">
              <w:r w:rsidR="004E7F51">
                <w:rPr>
                  <w:rFonts w:ascii="宋体" w:hAnsi="宋体" w:cs="宋体"/>
                  <w:kern w:val="0"/>
                  <w:szCs w:val="21"/>
                </w:rPr>
                <w:t>p</w:t>
              </w:r>
              <w:r w:rsidR="004E7F51" w:rsidRPr="00B73E9B">
                <w:rPr>
                  <w:rFonts w:ascii="宋体" w:hAnsi="宋体" w:cs="宋体"/>
                  <w:kern w:val="0"/>
                  <w:szCs w:val="21"/>
                </w:rPr>
                <w:t>ack</w:t>
              </w:r>
              <w:r w:rsidR="004E7F51">
                <w:rPr>
                  <w:rFonts w:ascii="宋体" w:hAnsi="宋体" w:cs="宋体"/>
                  <w:kern w:val="0"/>
                  <w:szCs w:val="21"/>
                </w:rPr>
                <w:t>TypeCode</w:t>
              </w:r>
            </w:ins>
            <w:del w:id="43" w:author="马旭强" w:date="2020-02-25T13:51:00Z">
              <w:r w:rsidRPr="00623703" w:rsidDel="004E7F51">
                <w:rPr>
                  <w:rFonts w:ascii="宋体" w:hAnsi="宋体" w:cs="宋体" w:hint="eastAsia"/>
                  <w:kern w:val="0"/>
                  <w:szCs w:val="21"/>
                </w:rPr>
                <w:delText>code</w:delText>
              </w:r>
            </w:del>
            <w:r w:rsidRPr="00623703">
              <w:rPr>
                <w:rFonts w:ascii="宋体" w:hAnsi="宋体" w:cs="宋体" w:hint="eastAsia"/>
                <w:kern w:val="0"/>
                <w:szCs w:val="21"/>
              </w:rPr>
              <w:t>": "包装编码",</w:t>
            </w:r>
          </w:p>
          <w:p w14:paraId="29711CA4" w14:textId="60BAC31D"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w:t>
            </w:r>
            <w:ins w:id="44" w:author="马旭强" w:date="2020-02-25T13:51:00Z">
              <w:r w:rsidR="004E7F51">
                <w:rPr>
                  <w:rFonts w:ascii="宋体" w:hAnsi="宋体" w:cs="宋体"/>
                  <w:kern w:val="0"/>
                  <w:szCs w:val="21"/>
                </w:rPr>
                <w:t>p</w:t>
              </w:r>
              <w:r w:rsidR="004E7F51" w:rsidRPr="00B73E9B">
                <w:rPr>
                  <w:rFonts w:ascii="宋体" w:hAnsi="宋体" w:cs="宋体"/>
                  <w:kern w:val="0"/>
                  <w:szCs w:val="21"/>
                </w:rPr>
                <w:t>ack</w:t>
              </w:r>
              <w:r w:rsidR="004E7F51">
                <w:rPr>
                  <w:rFonts w:ascii="宋体" w:hAnsi="宋体" w:cs="宋体"/>
                  <w:kern w:val="0"/>
                  <w:szCs w:val="21"/>
                </w:rPr>
                <w:t>TypeN</w:t>
              </w:r>
              <w:r w:rsidR="004E7F51">
                <w:rPr>
                  <w:rFonts w:ascii="宋体" w:hAnsi="宋体" w:cs="宋体" w:hint="eastAsia"/>
                  <w:kern w:val="0"/>
                  <w:szCs w:val="21"/>
                </w:rPr>
                <w:t>ame</w:t>
              </w:r>
            </w:ins>
            <w:del w:id="45" w:author="马旭强" w:date="2020-02-25T13:51:00Z">
              <w:r w:rsidRPr="00623703" w:rsidDel="004E7F51">
                <w:rPr>
                  <w:rFonts w:ascii="宋体" w:hAnsi="宋体" w:cs="宋体" w:hint="eastAsia"/>
                  <w:kern w:val="0"/>
                  <w:szCs w:val="21"/>
                </w:rPr>
                <w:delText>name</w:delText>
              </w:r>
            </w:del>
            <w:r w:rsidRPr="00623703">
              <w:rPr>
                <w:rFonts w:ascii="宋体" w:hAnsi="宋体" w:cs="宋体" w:hint="eastAsia"/>
                <w:kern w:val="0"/>
                <w:szCs w:val="21"/>
              </w:rPr>
              <w:t>": "包装名称",</w:t>
            </w:r>
          </w:p>
          <w:p w14:paraId="73648209"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"unitCode": "包装计量编码",</w:t>
            </w:r>
          </w:p>
          <w:p w14:paraId="71DD97E4"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"unitName": "包装计量名称",</w:t>
            </w:r>
          </w:p>
          <w:p w14:paraId="5D18F326"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hint="eastAsia"/>
                <w:kern w:val="0"/>
                <w:szCs w:val="21"/>
              </w:rPr>
              <w:tab/>
            </w:r>
            <w:r w:rsidRPr="00623703">
              <w:rPr>
                <w:rFonts w:ascii="宋体" w:hAnsi="宋体" w:cs="宋体" w:hint="eastAsia"/>
                <w:kern w:val="0"/>
                <w:szCs w:val="21"/>
              </w:rPr>
              <w:tab/>
              <w:t>"output": "计划产量"</w:t>
            </w:r>
          </w:p>
          <w:p w14:paraId="2134D33F" w14:textId="77777777" w:rsidR="00345849" w:rsidRPr="00623703" w:rsidRDefault="00345849" w:rsidP="00972952">
            <w:pPr>
              <w:widowControl/>
              <w:wordWrap w:val="0"/>
              <w:jc w:val="left"/>
              <w:rPr>
                <w:rFonts w:ascii="宋体" w:hAnsi="宋体" w:cs="宋体"/>
                <w:kern w:val="0"/>
                <w:szCs w:val="21"/>
              </w:rPr>
            </w:pPr>
            <w:r w:rsidRPr="00623703">
              <w:rPr>
                <w:rFonts w:ascii="宋体" w:hAnsi="宋体" w:cs="宋体"/>
                <w:kern w:val="0"/>
                <w:szCs w:val="21"/>
              </w:rPr>
              <w:tab/>
              <w:t>}]</w:t>
            </w:r>
          </w:p>
          <w:p w14:paraId="0298D495" w14:textId="77777777" w:rsidR="00345849" w:rsidRPr="00EE5C1A" w:rsidRDefault="00345849" w:rsidP="00972952">
            <w:pPr>
              <w:widowControl/>
              <w:wordWrap w:val="0"/>
              <w:jc w:val="left"/>
              <w:rPr>
                <w:rFonts w:ascii="宋体" w:hAnsi="宋体" w:cs="宋体"/>
                <w:kern w:val="0"/>
                <w:szCs w:val="21"/>
              </w:rPr>
            </w:pPr>
            <w:r w:rsidRPr="00623703">
              <w:rPr>
                <w:rFonts w:ascii="宋体" w:hAnsi="宋体" w:cs="宋体"/>
                <w:kern w:val="0"/>
                <w:szCs w:val="21"/>
              </w:rPr>
              <w:t>}</w:t>
            </w:r>
          </w:p>
        </w:tc>
      </w:tr>
      <w:tr w:rsidR="00345849" w:rsidRPr="00EE5C1A" w14:paraId="3DBEB34F"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527C273" w14:textId="77777777" w:rsidR="00345849" w:rsidRPr="00EE5C1A" w:rsidRDefault="00345849"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15B7C5C" w14:textId="77777777" w:rsidR="00345849" w:rsidRPr="00EE5C1A" w:rsidRDefault="00345849" w:rsidP="00972952">
            <w:pPr>
              <w:widowControl/>
              <w:wordWrap w:val="0"/>
              <w:jc w:val="left"/>
              <w:rPr>
                <w:rFonts w:ascii="宋体" w:hAnsi="宋体" w:cs="宋体"/>
                <w:kern w:val="0"/>
                <w:szCs w:val="21"/>
              </w:rPr>
            </w:pPr>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p>
        </w:tc>
      </w:tr>
    </w:tbl>
    <w:p w14:paraId="57F1A807" w14:textId="77777777" w:rsidR="008226BF" w:rsidRDefault="008226BF" w:rsidP="004F406C">
      <w:pPr>
        <w:pStyle w:val="3"/>
      </w:pPr>
      <w:bookmarkStart w:id="46" w:name="_Toc33013840"/>
      <w:r>
        <w:rPr>
          <w:rFonts w:hint="eastAsia"/>
        </w:rPr>
        <w:t>退回</w:t>
      </w:r>
      <w:r w:rsidR="00BA3323">
        <w:rPr>
          <w:rFonts w:hint="eastAsia"/>
        </w:rPr>
        <w:t>预</w:t>
      </w:r>
      <w:r>
        <w:rPr>
          <w:rFonts w:hint="eastAsia"/>
        </w:rPr>
        <w:t>生产计划</w:t>
      </w:r>
      <w:bookmarkEnd w:id="46"/>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1"/>
        <w:gridCol w:w="1559"/>
        <w:gridCol w:w="1293"/>
        <w:gridCol w:w="1427"/>
        <w:gridCol w:w="2092"/>
      </w:tblGrid>
      <w:tr w:rsidR="008226BF" w:rsidRPr="00EE5C1A" w14:paraId="4E24EADC"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CC7F593" w14:textId="77777777" w:rsidR="008226BF" w:rsidRPr="00EE5C1A" w:rsidRDefault="00566D33" w:rsidP="00972952">
            <w:pPr>
              <w:widowControl/>
              <w:wordWrap w:val="0"/>
              <w:jc w:val="left"/>
              <w:rPr>
                <w:rFonts w:ascii="宋体" w:hAnsi="宋体" w:cs="宋体"/>
                <w:color w:val="FFFFFF"/>
                <w:kern w:val="0"/>
                <w:szCs w:val="21"/>
              </w:rPr>
            </w:pPr>
            <w:r w:rsidRPr="00566D33">
              <w:rPr>
                <w:rFonts w:ascii="宋体" w:hAnsi="宋体" w:cs="宋体" w:hint="eastAsia"/>
                <w:color w:val="FFFFFF"/>
                <w:kern w:val="0"/>
                <w:szCs w:val="21"/>
              </w:rPr>
              <w:t>退回生产计划</w:t>
            </w:r>
          </w:p>
        </w:tc>
      </w:tr>
      <w:tr w:rsidR="008226BF" w:rsidRPr="00EE5C1A" w14:paraId="7B1714F8" w14:textId="77777777" w:rsidTr="002243C0">
        <w:trPr>
          <w:trHeight w:val="480"/>
          <w:tblCellSpacing w:w="0" w:type="dxa"/>
        </w:trPr>
        <w:tc>
          <w:tcPr>
            <w:tcW w:w="124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952C778" w14:textId="77777777" w:rsidR="008226BF" w:rsidRPr="00EE5C1A"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7BB46B8" w14:textId="77777777" w:rsidR="008226BF" w:rsidRDefault="008226BF" w:rsidP="00972952">
            <w:pPr>
              <w:widowControl/>
              <w:wordWrap w:val="0"/>
              <w:jc w:val="left"/>
              <w:rPr>
                <w:rFonts w:ascii="宋体" w:hAnsi="宋体" w:cs="宋体"/>
                <w:kern w:val="0"/>
                <w:szCs w:val="21"/>
              </w:rPr>
            </w:pPr>
            <w:r>
              <w:rPr>
                <w:rFonts w:ascii="宋体" w:hAnsi="宋体" w:cs="宋体" w:hint="eastAsia"/>
                <w:kern w:val="0"/>
                <w:szCs w:val="21"/>
              </w:rPr>
              <w:t>退回生产计划</w:t>
            </w:r>
          </w:p>
          <w:p w14:paraId="6694F20F" w14:textId="77777777" w:rsidR="004B5389" w:rsidRPr="00EE5C1A" w:rsidRDefault="004B5389" w:rsidP="004B5389">
            <w:pPr>
              <w:widowControl/>
              <w:wordWrap w:val="0"/>
              <w:jc w:val="left"/>
              <w:rPr>
                <w:rFonts w:ascii="宋体" w:hAnsi="宋体" w:cs="宋体"/>
                <w:kern w:val="0"/>
                <w:szCs w:val="21"/>
              </w:rPr>
            </w:pPr>
            <w:r>
              <w:rPr>
                <w:rFonts w:ascii="宋体" w:hAnsi="宋体" w:cs="宋体"/>
                <w:kern w:val="0"/>
                <w:szCs w:val="21"/>
              </w:rPr>
              <w:t>MES</w:t>
            </w:r>
            <w:r>
              <w:rPr>
                <w:rFonts w:ascii="宋体" w:hAnsi="宋体" w:cs="宋体" w:hint="eastAsia"/>
                <w:kern w:val="0"/>
                <w:szCs w:val="21"/>
              </w:rPr>
              <w:t>调用</w:t>
            </w:r>
            <w:r>
              <w:rPr>
                <w:rFonts w:ascii="宋体" w:hAnsi="宋体" w:cs="宋体"/>
                <w:kern w:val="0"/>
                <w:szCs w:val="21"/>
              </w:rPr>
              <w:t>ERP</w:t>
            </w:r>
          </w:p>
        </w:tc>
      </w:tr>
      <w:tr w:rsidR="008226BF" w:rsidRPr="00EE5C1A" w14:paraId="708FCBA3"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F8C6109" w14:textId="77777777" w:rsidR="008226BF" w:rsidRPr="00EE5C1A"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7736253" w14:textId="77777777" w:rsidR="008226BF" w:rsidRPr="00EE5C1A"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t>/v1/</w:t>
            </w:r>
            <w:r w:rsidR="00F85110">
              <w:rPr>
                <w:rFonts w:ascii="宋体" w:hAnsi="宋体" w:cs="宋体" w:hint="eastAsia"/>
                <w:kern w:val="0"/>
                <w:szCs w:val="21"/>
              </w:rPr>
              <w:t>p</w:t>
            </w:r>
            <w:r w:rsidR="00F85110">
              <w:rPr>
                <w:rFonts w:ascii="宋体" w:hAnsi="宋体" w:cs="宋体"/>
                <w:kern w:val="0"/>
                <w:szCs w:val="21"/>
              </w:rPr>
              <w:t>reProducationPlan</w:t>
            </w:r>
            <w:r w:rsidR="00F85110">
              <w:rPr>
                <w:rFonts w:ascii="宋体" w:hAnsi="宋体" w:cs="宋体" w:hint="eastAsia"/>
                <w:kern w:val="0"/>
                <w:szCs w:val="21"/>
              </w:rPr>
              <w:t>/</w:t>
            </w:r>
            <w:r w:rsidR="00F85110">
              <w:rPr>
                <w:rFonts w:ascii="宋体" w:hAnsi="宋体" w:cs="宋体"/>
                <w:kern w:val="0"/>
                <w:szCs w:val="21"/>
              </w:rPr>
              <w:t>rollback/{</w:t>
            </w:r>
            <w:r w:rsidR="00215907">
              <w:rPr>
                <w:rFonts w:ascii="宋体" w:hAnsi="宋体" w:cs="宋体" w:hint="eastAsia"/>
                <w:kern w:val="0"/>
                <w:szCs w:val="21"/>
              </w:rPr>
              <w:t>id</w:t>
            </w:r>
            <w:r w:rsidR="00F85110">
              <w:rPr>
                <w:rFonts w:ascii="宋体" w:hAnsi="宋体" w:cs="宋体"/>
                <w:kern w:val="0"/>
                <w:szCs w:val="21"/>
              </w:rPr>
              <w:t>}</w:t>
            </w:r>
          </w:p>
        </w:tc>
      </w:tr>
      <w:tr w:rsidR="008226BF" w:rsidRPr="00EE5C1A" w14:paraId="15962D89"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78422FA" w14:textId="77777777" w:rsidR="008226BF" w:rsidRPr="00EE5C1A"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33EA6EB" w14:textId="77777777" w:rsidR="008226BF" w:rsidRPr="00EE5C1A"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t>delete</w:t>
            </w:r>
          </w:p>
        </w:tc>
      </w:tr>
      <w:tr w:rsidR="008226BF" w:rsidRPr="00EE5C1A" w14:paraId="36D00985"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D5DA209" w14:textId="77777777" w:rsidR="008226BF" w:rsidRPr="00EE5C1A"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lastRenderedPageBreak/>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C1E05C4" w14:textId="77777777" w:rsidR="008226BF" w:rsidRPr="00EE5C1A" w:rsidRDefault="002243C0" w:rsidP="00972952">
            <w:pPr>
              <w:widowControl/>
              <w:wordWrap w:val="0"/>
              <w:jc w:val="left"/>
              <w:rPr>
                <w:rFonts w:ascii="宋体" w:hAnsi="宋体" w:cs="宋体"/>
                <w:kern w:val="0"/>
                <w:szCs w:val="21"/>
              </w:rPr>
            </w:pPr>
            <w:r w:rsidRPr="00CF09C6">
              <w:rPr>
                <w:rFonts w:ascii="宋体" w:hAnsi="宋体" w:cs="宋体"/>
                <w:kern w:val="0"/>
                <w:szCs w:val="21"/>
              </w:rPr>
              <w:t>application/json</w:t>
            </w:r>
          </w:p>
        </w:tc>
      </w:tr>
      <w:tr w:rsidR="008226BF" w:rsidRPr="00EE5C1A" w14:paraId="2410D466"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609FA92" w14:textId="77777777" w:rsidR="008226BF" w:rsidRPr="00EE5C1A"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7DEA947" w14:textId="77777777" w:rsidR="008226BF" w:rsidRPr="00EE5C1A"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t>*/*</w:t>
            </w:r>
          </w:p>
        </w:tc>
      </w:tr>
      <w:tr w:rsidR="008226BF" w:rsidRPr="00EE5C1A" w14:paraId="66602CB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4B10B19" w14:textId="77777777" w:rsidR="008226BF" w:rsidRPr="00EE5C1A" w:rsidRDefault="008226BF"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70380D9" w14:textId="77777777" w:rsidR="008226BF" w:rsidRPr="00EE5C1A" w:rsidRDefault="008226BF"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C72B23D" w14:textId="77777777" w:rsidR="008226BF" w:rsidRPr="00EE5C1A" w:rsidRDefault="005906FE"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72CAAD9" w14:textId="77777777" w:rsidR="008226BF" w:rsidRPr="00EE5C1A" w:rsidRDefault="005906FE" w:rsidP="00972952">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7A314C3" w14:textId="77777777" w:rsidR="008226BF" w:rsidRPr="00EE5C1A" w:rsidRDefault="008226BF"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8226BF" w:rsidRPr="00EE5C1A" w14:paraId="64AD68AF"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2A06B4F" w14:textId="77777777" w:rsidR="008226BF" w:rsidRPr="00EE5C1A" w:rsidRDefault="005C1AE2" w:rsidP="00972952">
            <w:pPr>
              <w:widowControl/>
              <w:wordWrap w:val="0"/>
              <w:jc w:val="center"/>
              <w:rPr>
                <w:rFonts w:ascii="宋体" w:hAnsi="宋体" w:cs="宋体"/>
                <w:kern w:val="0"/>
                <w:szCs w:val="21"/>
              </w:rPr>
            </w:pPr>
            <w:r>
              <w:rPr>
                <w:rFonts w:ascii="宋体" w:hAnsi="宋体" w:cs="宋体" w:hint="eastAsia"/>
                <w:kern w:val="0"/>
                <w:szCs w:val="21"/>
              </w:rPr>
              <w:t>i</w:t>
            </w:r>
            <w:r w:rsidR="00215907">
              <w:rPr>
                <w:rFonts w:ascii="宋体" w:hAnsi="宋体" w:cs="宋体" w:hint="eastAsia"/>
                <w:kern w:val="0"/>
                <w:szCs w:val="21"/>
              </w:rPr>
              <w:t>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F416EB9" w14:textId="77777777" w:rsidR="008226BF" w:rsidRPr="00EE5C1A" w:rsidRDefault="00296201" w:rsidP="00972952">
            <w:pPr>
              <w:widowControl/>
              <w:wordWrap w:val="0"/>
              <w:jc w:val="center"/>
              <w:rPr>
                <w:rFonts w:ascii="宋体" w:hAnsi="宋体" w:cs="宋体"/>
                <w:kern w:val="0"/>
                <w:szCs w:val="21"/>
              </w:rPr>
            </w:pPr>
            <w:r>
              <w:rPr>
                <w:rFonts w:ascii="宋体" w:hAnsi="宋体" w:cs="宋体"/>
                <w:kern w:val="0"/>
                <w:szCs w:val="21"/>
              </w:rPr>
              <w:t>S</w:t>
            </w:r>
            <w:r w:rsidR="005906FE">
              <w:rPr>
                <w:rFonts w:ascii="宋体" w:hAnsi="宋体" w:cs="宋体" w:hint="eastAsia"/>
                <w:kern w:val="0"/>
                <w:szCs w:val="21"/>
              </w:rPr>
              <w:t>tring</w:t>
            </w:r>
            <w:r>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C416B72" w14:textId="77777777" w:rsidR="008226BF" w:rsidRPr="00EE5C1A" w:rsidRDefault="005906FE" w:rsidP="00972952">
            <w:pPr>
              <w:widowControl/>
              <w:wordWrap w:val="0"/>
              <w:jc w:val="center"/>
              <w:rPr>
                <w:rFonts w:ascii="宋体" w:hAnsi="宋体" w:cs="宋体"/>
                <w:kern w:val="0"/>
                <w:szCs w:val="21"/>
              </w:rPr>
            </w:pPr>
            <w:r>
              <w:rPr>
                <w:rFonts w:ascii="宋体" w:hAnsi="宋体" w:cs="宋体" w:hint="eastAsia"/>
                <w:kern w:val="0"/>
                <w:szCs w:val="21"/>
              </w:rPr>
              <w:t>是</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4C3F61D" w14:textId="77777777" w:rsidR="008226BF" w:rsidRPr="00EE5C1A" w:rsidRDefault="005C1AE2" w:rsidP="00972952">
            <w:pPr>
              <w:widowControl/>
              <w:wordWrap w:val="0"/>
              <w:jc w:val="center"/>
              <w:rPr>
                <w:rFonts w:ascii="宋体" w:hAnsi="宋体" w:cs="宋体"/>
                <w:kern w:val="0"/>
                <w:szCs w:val="21"/>
              </w:rPr>
            </w:pPr>
            <w:r>
              <w:rPr>
                <w:rFonts w:ascii="宋体" w:hAnsi="宋体" w:cs="宋体" w:hint="eastAsia"/>
                <w:kern w:val="0"/>
                <w:szCs w:val="21"/>
              </w:rPr>
              <w:t>最长3</w:t>
            </w:r>
            <w:r>
              <w:rPr>
                <w:rFonts w:ascii="宋体" w:hAnsi="宋体" w:cs="宋体"/>
                <w:kern w:val="0"/>
                <w:szCs w:val="21"/>
              </w:rPr>
              <w:t>2</w:t>
            </w:r>
            <w:r>
              <w:rPr>
                <w:rFonts w:ascii="宋体" w:hAnsi="宋体" w:cs="宋体" w:hint="eastAsia"/>
                <w:kern w:val="0"/>
                <w:szCs w:val="21"/>
              </w:rPr>
              <w:t>位</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CC5A090" w14:textId="77777777" w:rsidR="008226BF" w:rsidRPr="00EE5C1A" w:rsidRDefault="00F60143" w:rsidP="00972952">
            <w:pPr>
              <w:widowControl/>
              <w:wordWrap w:val="0"/>
              <w:jc w:val="center"/>
              <w:rPr>
                <w:rFonts w:ascii="宋体" w:hAnsi="宋体" w:cs="宋体"/>
                <w:kern w:val="0"/>
                <w:szCs w:val="21"/>
              </w:rPr>
            </w:pPr>
            <w:r w:rsidRPr="00DF39B2">
              <w:rPr>
                <w:rFonts w:ascii="宋体" w:hAnsi="宋体" w:cs="宋体" w:hint="eastAsia"/>
                <w:kern w:val="0"/>
                <w:szCs w:val="21"/>
              </w:rPr>
              <w:t>预生产计划编号</w:t>
            </w:r>
          </w:p>
        </w:tc>
      </w:tr>
      <w:tr w:rsidR="008226BF" w:rsidRPr="00EE5C1A" w14:paraId="749E2329"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B960080" w14:textId="77777777" w:rsidR="008226BF" w:rsidRPr="00EE5C1A" w:rsidRDefault="008226BF"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8226BF" w:rsidRPr="00EE5C1A" w14:paraId="127DCFBB"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1B7D50D" w14:textId="77777777" w:rsidR="008226BF" w:rsidRPr="00EE5C1A" w:rsidRDefault="008226BF"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47548FD" w14:textId="77777777" w:rsidR="008226BF" w:rsidRPr="00EE5C1A" w:rsidRDefault="005F0D75" w:rsidP="005F0D75">
            <w:pPr>
              <w:widowControl/>
              <w:wordWrap w:val="0"/>
              <w:jc w:val="left"/>
              <w:rPr>
                <w:rFonts w:ascii="宋体" w:hAnsi="宋体" w:cs="宋体"/>
                <w:kern w:val="0"/>
                <w:szCs w:val="21"/>
              </w:rPr>
            </w:pPr>
            <w:r w:rsidRPr="00EE5C1A">
              <w:rPr>
                <w:rFonts w:ascii="宋体" w:hAnsi="宋体" w:cs="宋体" w:hint="eastAsia"/>
                <w:kern w:val="0"/>
                <w:szCs w:val="21"/>
              </w:rPr>
              <w:t>/v1/</w:t>
            </w:r>
            <w:r>
              <w:rPr>
                <w:rFonts w:ascii="宋体" w:hAnsi="宋体" w:cs="宋体" w:hint="eastAsia"/>
                <w:kern w:val="0"/>
                <w:szCs w:val="21"/>
              </w:rPr>
              <w:t>p</w:t>
            </w:r>
            <w:r>
              <w:rPr>
                <w:rFonts w:ascii="宋体" w:hAnsi="宋体" w:cs="宋体"/>
                <w:kern w:val="0"/>
                <w:szCs w:val="21"/>
              </w:rPr>
              <w:t>reProducationPlan</w:t>
            </w:r>
            <w:r>
              <w:rPr>
                <w:rFonts w:ascii="宋体" w:hAnsi="宋体" w:cs="宋体" w:hint="eastAsia"/>
                <w:kern w:val="0"/>
                <w:szCs w:val="21"/>
              </w:rPr>
              <w:t>/</w:t>
            </w:r>
            <w:r>
              <w:rPr>
                <w:rFonts w:ascii="宋体" w:hAnsi="宋体" w:cs="宋体"/>
                <w:kern w:val="0"/>
                <w:szCs w:val="21"/>
              </w:rPr>
              <w:t>rollback/123456789987654321</w:t>
            </w:r>
          </w:p>
        </w:tc>
      </w:tr>
      <w:tr w:rsidR="008226BF" w:rsidRPr="00EE5C1A" w14:paraId="0C04425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F96E6C9" w14:textId="77777777" w:rsidR="008226BF" w:rsidRPr="00EE5C1A" w:rsidRDefault="008226BF"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B20B384" w14:textId="77777777" w:rsidR="008226BF" w:rsidRDefault="008226BF" w:rsidP="00972952">
            <w:pPr>
              <w:widowControl/>
              <w:wordWrap w:val="0"/>
              <w:jc w:val="left"/>
              <w:rPr>
                <w:rFonts w:ascii="宋体" w:hAnsi="宋体" w:cs="宋体"/>
                <w:kern w:val="0"/>
                <w:szCs w:val="21"/>
              </w:rPr>
            </w:pPr>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p>
          <w:p w14:paraId="1093AA98" w14:textId="77777777" w:rsidR="002A2837" w:rsidRPr="00EE5C1A" w:rsidRDefault="002A2837" w:rsidP="00972952">
            <w:pPr>
              <w:widowControl/>
              <w:wordWrap w:val="0"/>
              <w:jc w:val="left"/>
              <w:rPr>
                <w:rFonts w:ascii="宋体" w:hAnsi="宋体" w:cs="宋体"/>
                <w:kern w:val="0"/>
                <w:szCs w:val="21"/>
              </w:rPr>
            </w:pPr>
            <w:r>
              <w:rPr>
                <w:rFonts w:ascii="宋体" w:hAnsi="宋体" w:cs="宋体" w:hint="eastAsia"/>
                <w:kern w:val="0"/>
                <w:szCs w:val="21"/>
              </w:rPr>
              <w:t>说明：返回成功，状态修改为已退回</w:t>
            </w:r>
          </w:p>
        </w:tc>
      </w:tr>
    </w:tbl>
    <w:p w14:paraId="1A70E0A4" w14:textId="77777777" w:rsidR="002A691A" w:rsidRDefault="002A691A" w:rsidP="002A691A">
      <w:pPr>
        <w:pStyle w:val="3"/>
      </w:pPr>
      <w:bookmarkStart w:id="47" w:name="_Toc33013841"/>
      <w:r>
        <w:rPr>
          <w:rFonts w:hint="eastAsia"/>
        </w:rPr>
        <w:t>预生产计划状态反馈</w:t>
      </w:r>
      <w:bookmarkEnd w:id="47"/>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1"/>
        <w:gridCol w:w="1467"/>
        <w:gridCol w:w="1217"/>
        <w:gridCol w:w="1718"/>
        <w:gridCol w:w="1969"/>
      </w:tblGrid>
      <w:tr w:rsidR="00C15955" w:rsidRPr="00EE5C1A" w14:paraId="37BEFA49"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766A46E" w14:textId="77777777" w:rsidR="00C15955" w:rsidRPr="00EE5C1A" w:rsidRDefault="00C15955" w:rsidP="00972952">
            <w:pPr>
              <w:widowControl/>
              <w:wordWrap w:val="0"/>
              <w:jc w:val="left"/>
              <w:rPr>
                <w:rFonts w:ascii="宋体" w:hAnsi="宋体" w:cs="宋体"/>
                <w:color w:val="FFFFFF"/>
                <w:kern w:val="0"/>
                <w:szCs w:val="21"/>
              </w:rPr>
            </w:pPr>
            <w:r w:rsidRPr="00566D33">
              <w:rPr>
                <w:rFonts w:ascii="宋体" w:hAnsi="宋体" w:cs="宋体" w:hint="eastAsia"/>
                <w:color w:val="FFFFFF"/>
                <w:kern w:val="0"/>
                <w:szCs w:val="21"/>
              </w:rPr>
              <w:t>退回生产计划</w:t>
            </w:r>
          </w:p>
        </w:tc>
      </w:tr>
      <w:tr w:rsidR="00C15955" w:rsidRPr="00EE5C1A" w14:paraId="00E80F72" w14:textId="77777777" w:rsidTr="00972952">
        <w:trPr>
          <w:trHeight w:val="480"/>
          <w:tblCellSpacing w:w="0" w:type="dxa"/>
        </w:trPr>
        <w:tc>
          <w:tcPr>
            <w:tcW w:w="124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49492C5" w14:textId="77777777" w:rsidR="00C15955" w:rsidRPr="00EE5C1A" w:rsidRDefault="00C15955" w:rsidP="00972952">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2CF57A6" w14:textId="77777777" w:rsidR="00C15955" w:rsidRDefault="00C15955" w:rsidP="00972952">
            <w:pPr>
              <w:widowControl/>
              <w:wordWrap w:val="0"/>
              <w:jc w:val="left"/>
              <w:rPr>
                <w:rFonts w:ascii="宋体" w:hAnsi="宋体" w:cs="宋体"/>
                <w:kern w:val="0"/>
                <w:szCs w:val="21"/>
              </w:rPr>
            </w:pPr>
            <w:r>
              <w:rPr>
                <w:rFonts w:ascii="宋体" w:hAnsi="宋体" w:cs="宋体" w:hint="eastAsia"/>
                <w:kern w:val="0"/>
                <w:szCs w:val="21"/>
              </w:rPr>
              <w:t>M</w:t>
            </w:r>
            <w:r>
              <w:rPr>
                <w:rFonts w:ascii="宋体" w:hAnsi="宋体" w:cs="宋体"/>
                <w:kern w:val="0"/>
                <w:szCs w:val="21"/>
              </w:rPr>
              <w:t>ES</w:t>
            </w:r>
            <w:r>
              <w:rPr>
                <w:rFonts w:ascii="宋体" w:hAnsi="宋体" w:cs="宋体" w:hint="eastAsia"/>
                <w:kern w:val="0"/>
                <w:szCs w:val="21"/>
              </w:rPr>
              <w:t>给E</w:t>
            </w:r>
            <w:r>
              <w:rPr>
                <w:rFonts w:ascii="宋体" w:hAnsi="宋体" w:cs="宋体"/>
                <w:kern w:val="0"/>
                <w:szCs w:val="21"/>
              </w:rPr>
              <w:t>RP</w:t>
            </w:r>
            <w:r>
              <w:rPr>
                <w:rFonts w:ascii="宋体" w:hAnsi="宋体" w:cs="宋体" w:hint="eastAsia"/>
                <w:kern w:val="0"/>
                <w:szCs w:val="21"/>
              </w:rPr>
              <w:t>反馈预生产计划状态</w:t>
            </w:r>
          </w:p>
          <w:p w14:paraId="27624B1B" w14:textId="77777777" w:rsidR="00C15955" w:rsidRPr="00EE5C1A" w:rsidRDefault="00C15955" w:rsidP="00972952">
            <w:pPr>
              <w:widowControl/>
              <w:wordWrap w:val="0"/>
              <w:jc w:val="left"/>
              <w:rPr>
                <w:rFonts w:ascii="宋体" w:hAnsi="宋体" w:cs="宋体"/>
                <w:kern w:val="0"/>
                <w:szCs w:val="21"/>
              </w:rPr>
            </w:pPr>
            <w:r>
              <w:rPr>
                <w:rFonts w:ascii="宋体" w:hAnsi="宋体" w:cs="宋体"/>
                <w:kern w:val="0"/>
                <w:szCs w:val="21"/>
              </w:rPr>
              <w:t>MES</w:t>
            </w:r>
            <w:r>
              <w:rPr>
                <w:rFonts w:ascii="宋体" w:hAnsi="宋体" w:cs="宋体" w:hint="eastAsia"/>
                <w:kern w:val="0"/>
                <w:szCs w:val="21"/>
              </w:rPr>
              <w:t>调用</w:t>
            </w:r>
            <w:r>
              <w:rPr>
                <w:rFonts w:ascii="宋体" w:hAnsi="宋体" w:cs="宋体"/>
                <w:kern w:val="0"/>
                <w:szCs w:val="21"/>
              </w:rPr>
              <w:t>ERP</w:t>
            </w:r>
          </w:p>
        </w:tc>
      </w:tr>
      <w:tr w:rsidR="00C15955" w:rsidRPr="00EE5C1A" w14:paraId="0ECD04ED"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1A54A93" w14:textId="77777777" w:rsidR="00C15955" w:rsidRPr="00EE5C1A" w:rsidRDefault="00C15955" w:rsidP="00972952">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D2AD228" w14:textId="77777777" w:rsidR="00C15955" w:rsidRPr="00EE5C1A" w:rsidRDefault="00C15955" w:rsidP="00A119ED">
            <w:pPr>
              <w:widowControl/>
              <w:wordWrap w:val="0"/>
              <w:jc w:val="left"/>
              <w:rPr>
                <w:rFonts w:ascii="宋体" w:hAnsi="宋体" w:cs="宋体"/>
                <w:kern w:val="0"/>
                <w:szCs w:val="21"/>
              </w:rPr>
            </w:pPr>
            <w:r w:rsidRPr="00EE5C1A">
              <w:rPr>
                <w:rFonts w:ascii="宋体" w:hAnsi="宋体" w:cs="宋体" w:hint="eastAsia"/>
                <w:kern w:val="0"/>
                <w:szCs w:val="21"/>
              </w:rPr>
              <w:t>/v1/</w:t>
            </w:r>
            <w:r>
              <w:rPr>
                <w:rFonts w:ascii="宋体" w:hAnsi="宋体" w:cs="宋体" w:hint="eastAsia"/>
                <w:kern w:val="0"/>
                <w:szCs w:val="21"/>
              </w:rPr>
              <w:t>p</w:t>
            </w:r>
            <w:r>
              <w:rPr>
                <w:rFonts w:ascii="宋体" w:hAnsi="宋体" w:cs="宋体"/>
                <w:kern w:val="0"/>
                <w:szCs w:val="21"/>
              </w:rPr>
              <w:t>reProducationPlan</w:t>
            </w:r>
            <w:r>
              <w:rPr>
                <w:rFonts w:ascii="宋体" w:hAnsi="宋体" w:cs="宋体" w:hint="eastAsia"/>
                <w:kern w:val="0"/>
                <w:szCs w:val="21"/>
              </w:rPr>
              <w:t>/</w:t>
            </w:r>
            <w:r w:rsidR="006C7CCA">
              <w:rPr>
                <w:rFonts w:ascii="宋体" w:hAnsi="宋体" w:cs="宋体" w:hint="eastAsia"/>
                <w:kern w:val="0"/>
                <w:szCs w:val="21"/>
              </w:rPr>
              <w:t>status</w:t>
            </w:r>
          </w:p>
        </w:tc>
      </w:tr>
      <w:tr w:rsidR="00C15955" w:rsidRPr="00EE5C1A" w14:paraId="1B2EFFC5"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A42BB02" w14:textId="77777777" w:rsidR="00C15955" w:rsidRPr="00EE5C1A" w:rsidRDefault="00C15955" w:rsidP="00972952">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D0D1D6F" w14:textId="77777777" w:rsidR="00C15955" w:rsidRPr="00EE5C1A" w:rsidRDefault="006C7CCA" w:rsidP="00972952">
            <w:pPr>
              <w:widowControl/>
              <w:wordWrap w:val="0"/>
              <w:jc w:val="left"/>
              <w:rPr>
                <w:rFonts w:ascii="宋体" w:hAnsi="宋体" w:cs="宋体"/>
                <w:kern w:val="0"/>
                <w:szCs w:val="21"/>
              </w:rPr>
            </w:pPr>
            <w:r>
              <w:rPr>
                <w:rFonts w:ascii="宋体" w:hAnsi="宋体" w:cs="宋体" w:hint="eastAsia"/>
                <w:kern w:val="0"/>
                <w:szCs w:val="21"/>
              </w:rPr>
              <w:t>put</w:t>
            </w:r>
          </w:p>
        </w:tc>
      </w:tr>
      <w:tr w:rsidR="00C15955" w:rsidRPr="00EE5C1A" w14:paraId="664896E5"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516F73D" w14:textId="77777777" w:rsidR="00C15955" w:rsidRPr="00EE5C1A" w:rsidRDefault="00C15955" w:rsidP="00972952">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D17D4BA" w14:textId="77777777" w:rsidR="00C15955" w:rsidRPr="00EE5C1A" w:rsidRDefault="00C15955" w:rsidP="00972952">
            <w:pPr>
              <w:widowControl/>
              <w:wordWrap w:val="0"/>
              <w:jc w:val="left"/>
              <w:rPr>
                <w:rFonts w:ascii="宋体" w:hAnsi="宋体" w:cs="宋体"/>
                <w:kern w:val="0"/>
                <w:szCs w:val="21"/>
              </w:rPr>
            </w:pPr>
            <w:r w:rsidRPr="00CF09C6">
              <w:rPr>
                <w:rFonts w:ascii="宋体" w:hAnsi="宋体" w:cs="宋体"/>
                <w:kern w:val="0"/>
                <w:szCs w:val="21"/>
              </w:rPr>
              <w:t>application/json</w:t>
            </w:r>
          </w:p>
        </w:tc>
      </w:tr>
      <w:tr w:rsidR="00C15955" w:rsidRPr="00EE5C1A" w14:paraId="13E4EE6F"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9D1B94B" w14:textId="77777777" w:rsidR="00C15955" w:rsidRPr="00EE5C1A" w:rsidRDefault="00C15955" w:rsidP="00972952">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DBE2D84" w14:textId="77777777" w:rsidR="00C15955" w:rsidRPr="00EE5C1A" w:rsidRDefault="00C15955" w:rsidP="00972952">
            <w:pPr>
              <w:widowControl/>
              <w:wordWrap w:val="0"/>
              <w:jc w:val="left"/>
              <w:rPr>
                <w:rFonts w:ascii="宋体" w:hAnsi="宋体" w:cs="宋体"/>
                <w:kern w:val="0"/>
                <w:szCs w:val="21"/>
              </w:rPr>
            </w:pPr>
            <w:r w:rsidRPr="00EE5C1A">
              <w:rPr>
                <w:rFonts w:ascii="宋体" w:hAnsi="宋体" w:cs="宋体" w:hint="eastAsia"/>
                <w:kern w:val="0"/>
                <w:szCs w:val="21"/>
              </w:rPr>
              <w:t>*/*</w:t>
            </w:r>
          </w:p>
        </w:tc>
      </w:tr>
      <w:tr w:rsidR="00C15955" w:rsidRPr="00EE5C1A" w14:paraId="677E14E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09BC4C2" w14:textId="77777777" w:rsidR="00C15955" w:rsidRPr="00EE5C1A" w:rsidRDefault="00C15955"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2D8154E" w14:textId="77777777" w:rsidR="00C15955" w:rsidRPr="00EE5C1A" w:rsidRDefault="00C15955"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6B6081C" w14:textId="77777777" w:rsidR="00C15955" w:rsidRPr="00EE5C1A" w:rsidRDefault="00C15955"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061EB8D" w14:textId="77777777" w:rsidR="00C15955" w:rsidRPr="00EE5C1A" w:rsidRDefault="00C15955" w:rsidP="00972952">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7962E61" w14:textId="77777777" w:rsidR="00C15955" w:rsidRPr="00EE5C1A" w:rsidRDefault="00C15955"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C15955" w:rsidRPr="00EE5C1A" w14:paraId="165C30DE"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AF3FB90" w14:textId="77777777" w:rsidR="00C15955" w:rsidRPr="00EE5C1A" w:rsidRDefault="00C15955" w:rsidP="00972952">
            <w:pPr>
              <w:widowControl/>
              <w:wordWrap w:val="0"/>
              <w:jc w:val="center"/>
              <w:rPr>
                <w:rFonts w:ascii="宋体" w:hAnsi="宋体" w:cs="宋体"/>
                <w:kern w:val="0"/>
                <w:szCs w:val="21"/>
              </w:rPr>
            </w:pPr>
            <w:r>
              <w:rPr>
                <w:rFonts w:ascii="宋体" w:hAnsi="宋体" w:cs="宋体" w:hint="eastAsia"/>
                <w:kern w:val="0"/>
                <w:szCs w:val="21"/>
              </w:rPr>
              <w:t>p</w:t>
            </w:r>
            <w:r>
              <w:rPr>
                <w:rFonts w:ascii="宋体" w:hAnsi="宋体" w:cs="宋体"/>
                <w:kern w:val="0"/>
                <w:szCs w:val="21"/>
              </w:rPr>
              <w:t>lanI</w:t>
            </w:r>
            <w:r>
              <w:rPr>
                <w:rFonts w:ascii="宋体" w:hAnsi="宋体" w:cs="宋体" w:hint="eastAsia"/>
                <w:kern w:val="0"/>
                <w:szCs w:val="21"/>
              </w:rPr>
              <w:t>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D06BEDF" w14:textId="77777777" w:rsidR="00C15955" w:rsidRPr="00EE5C1A" w:rsidRDefault="00296201" w:rsidP="00972952">
            <w:pPr>
              <w:widowControl/>
              <w:wordWrap w:val="0"/>
              <w:jc w:val="center"/>
              <w:rPr>
                <w:rFonts w:ascii="宋体" w:hAnsi="宋体" w:cs="宋体"/>
                <w:kern w:val="0"/>
                <w:szCs w:val="21"/>
              </w:rPr>
            </w:pPr>
            <w:r>
              <w:rPr>
                <w:rFonts w:ascii="宋体" w:hAnsi="宋体" w:cs="宋体"/>
                <w:kern w:val="0"/>
                <w:szCs w:val="21"/>
              </w:rPr>
              <w:t>S</w:t>
            </w:r>
            <w:r w:rsidR="00C15955">
              <w:rPr>
                <w:rFonts w:ascii="宋体" w:hAnsi="宋体" w:cs="宋体" w:hint="eastAsia"/>
                <w:kern w:val="0"/>
                <w:szCs w:val="21"/>
              </w:rPr>
              <w:t>tring</w:t>
            </w:r>
            <w:r>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6D538B7" w14:textId="77777777" w:rsidR="00C15955" w:rsidRPr="00EE5C1A" w:rsidRDefault="00C15955" w:rsidP="00972952">
            <w:pPr>
              <w:widowControl/>
              <w:wordWrap w:val="0"/>
              <w:jc w:val="center"/>
              <w:rPr>
                <w:rFonts w:ascii="宋体" w:hAnsi="宋体" w:cs="宋体"/>
                <w:kern w:val="0"/>
                <w:szCs w:val="21"/>
              </w:rPr>
            </w:pPr>
            <w:r>
              <w:rPr>
                <w:rFonts w:ascii="宋体" w:hAnsi="宋体" w:cs="宋体" w:hint="eastAsia"/>
                <w:kern w:val="0"/>
                <w:szCs w:val="21"/>
              </w:rPr>
              <w:t>是</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CEDBE29" w14:textId="77777777" w:rsidR="00C15955" w:rsidRPr="00EE5C1A" w:rsidRDefault="00C15955"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7A52A7F" w14:textId="77777777" w:rsidR="00C15955" w:rsidRPr="00EE5C1A" w:rsidRDefault="00C15955" w:rsidP="00972952">
            <w:pPr>
              <w:widowControl/>
              <w:wordWrap w:val="0"/>
              <w:jc w:val="center"/>
              <w:rPr>
                <w:rFonts w:ascii="宋体" w:hAnsi="宋体" w:cs="宋体"/>
                <w:kern w:val="0"/>
                <w:szCs w:val="21"/>
              </w:rPr>
            </w:pPr>
            <w:r w:rsidRPr="00DF39B2">
              <w:rPr>
                <w:rFonts w:ascii="宋体" w:hAnsi="宋体" w:cs="宋体" w:hint="eastAsia"/>
                <w:kern w:val="0"/>
                <w:szCs w:val="21"/>
              </w:rPr>
              <w:t>预生产计划编号</w:t>
            </w:r>
          </w:p>
        </w:tc>
      </w:tr>
      <w:tr w:rsidR="006C7CCA" w:rsidRPr="00EE5C1A" w14:paraId="1B470923"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9CB6952" w14:textId="77777777" w:rsidR="006C7CCA" w:rsidRDefault="006C7CCA" w:rsidP="00972952">
            <w:pPr>
              <w:widowControl/>
              <w:wordWrap w:val="0"/>
              <w:jc w:val="center"/>
              <w:rPr>
                <w:rFonts w:ascii="宋体" w:hAnsi="宋体" w:cs="宋体"/>
                <w:kern w:val="0"/>
                <w:szCs w:val="21"/>
              </w:rPr>
            </w:pPr>
            <w:r>
              <w:rPr>
                <w:rFonts w:ascii="宋体" w:hAnsi="宋体" w:cs="宋体"/>
                <w:kern w:val="0"/>
                <w:szCs w:val="21"/>
              </w:rPr>
              <w:t>status</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B94633A" w14:textId="77777777" w:rsidR="006C7CCA" w:rsidRDefault="00296201" w:rsidP="00972952">
            <w:pPr>
              <w:widowControl/>
              <w:wordWrap w:val="0"/>
              <w:jc w:val="center"/>
              <w:rPr>
                <w:rFonts w:ascii="宋体" w:hAnsi="宋体" w:cs="宋体"/>
                <w:kern w:val="0"/>
                <w:szCs w:val="21"/>
              </w:rPr>
            </w:pPr>
            <w:r>
              <w:rPr>
                <w:rFonts w:ascii="宋体" w:hAnsi="宋体" w:cs="宋体"/>
                <w:kern w:val="0"/>
                <w:szCs w:val="21"/>
              </w:rPr>
              <w:t>S</w:t>
            </w:r>
            <w:r w:rsidR="006C7CCA">
              <w:rPr>
                <w:rFonts w:ascii="宋体" w:hAnsi="宋体" w:cs="宋体" w:hint="eastAsia"/>
                <w:kern w:val="0"/>
                <w:szCs w:val="21"/>
              </w:rPr>
              <w:t>tring</w:t>
            </w:r>
            <w:r>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6AF8C40" w14:textId="77777777" w:rsidR="006C7CCA" w:rsidRDefault="006C7CCA" w:rsidP="00972952">
            <w:pPr>
              <w:widowControl/>
              <w:wordWrap w:val="0"/>
              <w:jc w:val="center"/>
              <w:rPr>
                <w:rFonts w:ascii="宋体" w:hAnsi="宋体" w:cs="宋体"/>
                <w:kern w:val="0"/>
                <w:szCs w:val="21"/>
              </w:rPr>
            </w:pPr>
            <w:r>
              <w:rPr>
                <w:rFonts w:ascii="宋体" w:hAnsi="宋体" w:cs="宋体" w:hint="eastAsia"/>
                <w:kern w:val="0"/>
                <w:szCs w:val="21"/>
              </w:rPr>
              <w:t>是</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7A44778" w14:textId="77777777" w:rsidR="006C7CCA" w:rsidRDefault="003E2860" w:rsidP="00972952">
            <w:pPr>
              <w:widowControl/>
              <w:wordWrap w:val="0"/>
              <w:jc w:val="center"/>
              <w:rPr>
                <w:rFonts w:ascii="宋体" w:hAnsi="宋体" w:cs="宋体"/>
                <w:kern w:val="0"/>
                <w:szCs w:val="21"/>
              </w:rPr>
            </w:pPr>
            <w:r>
              <w:rPr>
                <w:rFonts w:ascii="宋体" w:hAnsi="宋体" w:cs="宋体" w:hint="eastAsia"/>
                <w:kern w:val="0"/>
                <w:szCs w:val="21"/>
              </w:rPr>
              <w:t>根据状态校验</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456A6BA" w14:textId="77777777" w:rsidR="006C7CCA" w:rsidRPr="00DF39B2" w:rsidRDefault="006C7CCA" w:rsidP="00972952">
            <w:pPr>
              <w:widowControl/>
              <w:wordWrap w:val="0"/>
              <w:jc w:val="center"/>
              <w:rPr>
                <w:rFonts w:ascii="宋体" w:hAnsi="宋体" w:cs="宋体"/>
                <w:kern w:val="0"/>
                <w:szCs w:val="21"/>
              </w:rPr>
            </w:pPr>
            <w:r>
              <w:rPr>
                <w:rFonts w:ascii="宋体" w:hAnsi="宋体" w:cs="宋体" w:hint="eastAsia"/>
                <w:kern w:val="0"/>
                <w:szCs w:val="21"/>
              </w:rPr>
              <w:t>状态</w:t>
            </w:r>
          </w:p>
        </w:tc>
      </w:tr>
      <w:tr w:rsidR="00C15955" w:rsidRPr="00EE5C1A" w14:paraId="2DBC66CD"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F3635D8" w14:textId="77777777" w:rsidR="00C15955" w:rsidRPr="00EE5C1A" w:rsidRDefault="00C15955"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C15955" w:rsidRPr="00EE5C1A" w14:paraId="7ED0AACE"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FC09D51" w14:textId="77777777" w:rsidR="00C15955" w:rsidRPr="00EE5C1A" w:rsidRDefault="00C15955"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B5FF3E9" w14:textId="77777777" w:rsidR="00A119ED" w:rsidRPr="00623703" w:rsidRDefault="00A119ED" w:rsidP="00A119ED">
            <w:pPr>
              <w:widowControl/>
              <w:wordWrap w:val="0"/>
              <w:jc w:val="left"/>
              <w:rPr>
                <w:rFonts w:ascii="宋体" w:hAnsi="宋体" w:cs="宋体"/>
                <w:kern w:val="0"/>
                <w:szCs w:val="21"/>
              </w:rPr>
            </w:pPr>
            <w:r w:rsidRPr="00623703">
              <w:rPr>
                <w:rFonts w:ascii="宋体" w:hAnsi="宋体" w:cs="宋体"/>
                <w:kern w:val="0"/>
                <w:szCs w:val="21"/>
              </w:rPr>
              <w:t>{</w:t>
            </w:r>
          </w:p>
          <w:p w14:paraId="7B1CF00E" w14:textId="77777777" w:rsidR="00A119ED" w:rsidRPr="00623703" w:rsidRDefault="00A119ED" w:rsidP="00A119ED">
            <w:pPr>
              <w:widowControl/>
              <w:wordWrap w:val="0"/>
              <w:jc w:val="left"/>
              <w:rPr>
                <w:rFonts w:ascii="宋体" w:hAnsi="宋体" w:cs="宋体"/>
                <w:kern w:val="0"/>
                <w:szCs w:val="21"/>
              </w:rPr>
            </w:pPr>
            <w:r w:rsidRPr="00623703">
              <w:rPr>
                <w:rFonts w:ascii="宋体" w:hAnsi="宋体" w:cs="宋体" w:hint="eastAsia"/>
                <w:kern w:val="0"/>
                <w:szCs w:val="21"/>
              </w:rPr>
              <w:tab/>
              <w:t>"</w:t>
            </w:r>
            <w:r w:rsidR="00775696">
              <w:rPr>
                <w:rFonts w:ascii="宋体" w:hAnsi="宋体" w:cs="宋体" w:hint="eastAsia"/>
                <w:kern w:val="0"/>
                <w:szCs w:val="21"/>
              </w:rPr>
              <w:t>id</w:t>
            </w:r>
            <w:r w:rsidRPr="00623703">
              <w:rPr>
                <w:rFonts w:ascii="宋体" w:hAnsi="宋体" w:cs="宋体" w:hint="eastAsia"/>
                <w:kern w:val="0"/>
                <w:szCs w:val="21"/>
              </w:rPr>
              <w:t>": "</w:t>
            </w:r>
            <w:r w:rsidRPr="00DF39B2">
              <w:rPr>
                <w:rFonts w:ascii="宋体" w:hAnsi="宋体" w:cs="宋体" w:hint="eastAsia"/>
                <w:kern w:val="0"/>
                <w:szCs w:val="21"/>
              </w:rPr>
              <w:t>预生产计划编号</w:t>
            </w:r>
            <w:r w:rsidRPr="00623703">
              <w:rPr>
                <w:rFonts w:ascii="宋体" w:hAnsi="宋体" w:cs="宋体" w:hint="eastAsia"/>
                <w:kern w:val="0"/>
                <w:szCs w:val="21"/>
              </w:rPr>
              <w:t>",</w:t>
            </w:r>
          </w:p>
          <w:p w14:paraId="2032550E" w14:textId="77777777" w:rsidR="00A119ED" w:rsidRDefault="00A119ED" w:rsidP="00A119ED">
            <w:pPr>
              <w:widowControl/>
              <w:wordWrap w:val="0"/>
              <w:jc w:val="left"/>
              <w:rPr>
                <w:rFonts w:ascii="宋体" w:hAnsi="宋体" w:cs="宋体"/>
                <w:kern w:val="0"/>
                <w:szCs w:val="21"/>
              </w:rPr>
            </w:pPr>
            <w:r w:rsidRPr="00623703">
              <w:rPr>
                <w:rFonts w:ascii="宋体" w:hAnsi="宋体" w:cs="宋体" w:hint="eastAsia"/>
                <w:kern w:val="0"/>
                <w:szCs w:val="21"/>
              </w:rPr>
              <w:tab/>
              <w:t>"</w:t>
            </w:r>
            <w:r>
              <w:rPr>
                <w:rFonts w:ascii="宋体" w:hAnsi="宋体" w:cs="宋体"/>
                <w:kern w:val="0"/>
                <w:szCs w:val="21"/>
              </w:rPr>
              <w:t>status</w:t>
            </w:r>
            <w:r w:rsidRPr="00623703">
              <w:rPr>
                <w:rFonts w:ascii="宋体" w:hAnsi="宋体" w:cs="宋体" w:hint="eastAsia"/>
                <w:kern w:val="0"/>
                <w:szCs w:val="21"/>
              </w:rPr>
              <w:t>": "</w:t>
            </w:r>
            <w:r>
              <w:rPr>
                <w:rFonts w:ascii="宋体" w:hAnsi="宋体" w:cs="宋体" w:hint="eastAsia"/>
                <w:kern w:val="0"/>
                <w:szCs w:val="21"/>
              </w:rPr>
              <w:t>反馈状态"</w:t>
            </w:r>
          </w:p>
          <w:p w14:paraId="45F5B940" w14:textId="77777777" w:rsidR="00C15955" w:rsidRPr="00EE5C1A" w:rsidRDefault="00A119ED" w:rsidP="00A119ED">
            <w:pPr>
              <w:widowControl/>
              <w:wordWrap w:val="0"/>
              <w:jc w:val="left"/>
              <w:rPr>
                <w:rFonts w:ascii="宋体" w:hAnsi="宋体" w:cs="宋体"/>
                <w:kern w:val="0"/>
                <w:szCs w:val="21"/>
              </w:rPr>
            </w:pPr>
            <w:r w:rsidRPr="00623703">
              <w:rPr>
                <w:rFonts w:ascii="宋体" w:hAnsi="宋体" w:cs="宋体"/>
                <w:kern w:val="0"/>
                <w:szCs w:val="21"/>
              </w:rPr>
              <w:t>}</w:t>
            </w:r>
          </w:p>
        </w:tc>
      </w:tr>
      <w:tr w:rsidR="00C15955" w:rsidRPr="00EE5C1A" w14:paraId="1AC20EB2"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635A9E2" w14:textId="77777777" w:rsidR="00C15955" w:rsidRPr="00EE5C1A" w:rsidRDefault="00C15955"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3C2FF1E" w14:textId="77777777" w:rsidR="00C15955" w:rsidRPr="00EE5C1A" w:rsidRDefault="00C15955" w:rsidP="00972952">
            <w:pPr>
              <w:widowControl/>
              <w:wordWrap w:val="0"/>
              <w:jc w:val="left"/>
              <w:rPr>
                <w:rFonts w:ascii="宋体" w:hAnsi="宋体" w:cs="宋体"/>
                <w:kern w:val="0"/>
                <w:szCs w:val="21"/>
              </w:rPr>
            </w:pPr>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p>
        </w:tc>
      </w:tr>
    </w:tbl>
    <w:p w14:paraId="21BA929D" w14:textId="77777777" w:rsidR="00577F06" w:rsidRDefault="00577F06" w:rsidP="00577F06">
      <w:pPr>
        <w:pStyle w:val="2"/>
      </w:pPr>
      <w:bookmarkStart w:id="48" w:name="_Toc33013842"/>
      <w:r>
        <w:rPr>
          <w:rFonts w:hint="eastAsia"/>
        </w:rPr>
        <w:lastRenderedPageBreak/>
        <w:t>物料</w:t>
      </w:r>
      <w:bookmarkEnd w:id="48"/>
    </w:p>
    <w:p w14:paraId="0D97639C" w14:textId="77777777" w:rsidR="00FC1AED" w:rsidRDefault="00FC1AED" w:rsidP="00FC1AED">
      <w:pPr>
        <w:pStyle w:val="3"/>
      </w:pPr>
      <w:bookmarkStart w:id="49" w:name="_Toc33013843"/>
      <w:r>
        <w:rPr>
          <w:rFonts w:hint="eastAsia"/>
        </w:rPr>
        <w:t>添加物料</w:t>
      </w:r>
      <w:bookmarkEnd w:id="49"/>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5"/>
        <w:gridCol w:w="1626"/>
        <w:gridCol w:w="1349"/>
        <w:gridCol w:w="1488"/>
        <w:gridCol w:w="1904"/>
      </w:tblGrid>
      <w:tr w:rsidR="00FC1AED" w:rsidRPr="00EE5C1A" w14:paraId="2010B75B"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3D51198" w14:textId="77777777" w:rsidR="00FC1AED" w:rsidRPr="00EE5C1A" w:rsidRDefault="00BC0DBB" w:rsidP="00972952">
            <w:pPr>
              <w:widowControl/>
              <w:wordWrap w:val="0"/>
              <w:jc w:val="left"/>
              <w:rPr>
                <w:rFonts w:ascii="宋体" w:hAnsi="宋体" w:cs="宋体"/>
                <w:color w:val="FFFFFF"/>
                <w:kern w:val="0"/>
                <w:szCs w:val="21"/>
              </w:rPr>
            </w:pPr>
            <w:r>
              <w:rPr>
                <w:rFonts w:ascii="宋体" w:hAnsi="宋体" w:cs="宋体" w:hint="eastAsia"/>
                <w:color w:val="FFFFFF"/>
                <w:kern w:val="0"/>
                <w:szCs w:val="21"/>
              </w:rPr>
              <w:t>添加物料</w:t>
            </w:r>
          </w:p>
        </w:tc>
      </w:tr>
      <w:tr w:rsidR="00FC1AED" w:rsidRPr="00EE5C1A" w14:paraId="69F5A936" w14:textId="77777777" w:rsidTr="00972952">
        <w:trPr>
          <w:trHeight w:val="480"/>
          <w:tblCellSpacing w:w="0" w:type="dxa"/>
        </w:trPr>
        <w:tc>
          <w:tcPr>
            <w:tcW w:w="1251"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C56EE4F"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E0114C7" w14:textId="77777777" w:rsidR="00FC1AED" w:rsidRDefault="00FC1AED" w:rsidP="00972952">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给M</w:t>
            </w:r>
            <w:r>
              <w:rPr>
                <w:rFonts w:ascii="宋体" w:hAnsi="宋体" w:cs="宋体"/>
                <w:kern w:val="0"/>
                <w:szCs w:val="21"/>
              </w:rPr>
              <w:t>ES</w:t>
            </w:r>
            <w:r w:rsidR="00CE23A9">
              <w:rPr>
                <w:rFonts w:ascii="宋体" w:hAnsi="宋体" w:cs="宋体" w:hint="eastAsia"/>
                <w:kern w:val="0"/>
                <w:szCs w:val="21"/>
              </w:rPr>
              <w:t>同步</w:t>
            </w:r>
            <w:r w:rsidR="00DE4A3F">
              <w:rPr>
                <w:rFonts w:ascii="宋体" w:hAnsi="宋体" w:cs="宋体" w:hint="eastAsia"/>
                <w:kern w:val="0"/>
                <w:szCs w:val="21"/>
              </w:rPr>
              <w:t>添加物料</w:t>
            </w:r>
            <w:r w:rsidR="00CE23A9">
              <w:rPr>
                <w:rFonts w:ascii="宋体" w:hAnsi="宋体" w:cs="宋体" w:hint="eastAsia"/>
                <w:kern w:val="0"/>
                <w:szCs w:val="21"/>
              </w:rPr>
              <w:t>信息</w:t>
            </w:r>
            <w:r>
              <w:rPr>
                <w:rFonts w:ascii="宋体" w:hAnsi="宋体" w:cs="宋体" w:hint="eastAsia"/>
                <w:kern w:val="0"/>
                <w:szCs w:val="21"/>
              </w:rPr>
              <w:t>。</w:t>
            </w:r>
          </w:p>
          <w:p w14:paraId="3A870C75" w14:textId="77777777" w:rsidR="00FC1AED" w:rsidRPr="00EE5C1A" w:rsidRDefault="00FC1AED" w:rsidP="00972952">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调用M</w:t>
            </w:r>
            <w:r>
              <w:rPr>
                <w:rFonts w:ascii="宋体" w:hAnsi="宋体" w:cs="宋体"/>
                <w:kern w:val="0"/>
                <w:szCs w:val="21"/>
              </w:rPr>
              <w:t>ES</w:t>
            </w:r>
          </w:p>
        </w:tc>
      </w:tr>
      <w:tr w:rsidR="00FC1AED" w:rsidRPr="00EE5C1A" w14:paraId="45265A24"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0696C1D"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76552CD" w14:textId="77777777" w:rsidR="00FC1AED" w:rsidRPr="00EE5C1A" w:rsidRDefault="00FC1AED" w:rsidP="0036173A">
            <w:pPr>
              <w:widowControl/>
              <w:wordWrap w:val="0"/>
              <w:jc w:val="left"/>
              <w:rPr>
                <w:rFonts w:ascii="宋体" w:hAnsi="宋体" w:cs="宋体"/>
                <w:kern w:val="0"/>
                <w:szCs w:val="21"/>
              </w:rPr>
            </w:pPr>
            <w:r w:rsidRPr="00EE5C1A">
              <w:rPr>
                <w:rFonts w:ascii="宋体" w:hAnsi="宋体" w:cs="宋体" w:hint="eastAsia"/>
                <w:kern w:val="0"/>
                <w:szCs w:val="21"/>
              </w:rPr>
              <w:t>/</w:t>
            </w:r>
            <w:r>
              <w:rPr>
                <w:rFonts w:ascii="宋体" w:hAnsi="宋体" w:cs="宋体" w:hint="eastAsia"/>
                <w:kern w:val="0"/>
                <w:szCs w:val="21"/>
              </w:rPr>
              <w:t>v1</w:t>
            </w:r>
            <w:r w:rsidRPr="00EE5C1A">
              <w:rPr>
                <w:rFonts w:ascii="宋体" w:hAnsi="宋体" w:cs="宋体" w:hint="eastAsia"/>
                <w:kern w:val="0"/>
                <w:szCs w:val="21"/>
              </w:rPr>
              <w:t>/</w:t>
            </w:r>
            <w:r w:rsidR="0036173A">
              <w:rPr>
                <w:rFonts w:ascii="宋体" w:hAnsi="宋体" w:cs="宋体" w:hint="eastAsia"/>
                <w:kern w:val="0"/>
                <w:szCs w:val="21"/>
              </w:rPr>
              <w:t>material</w:t>
            </w:r>
          </w:p>
        </w:tc>
      </w:tr>
      <w:tr w:rsidR="00FC1AED" w:rsidRPr="00EE5C1A" w14:paraId="1E567349"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B5CDE7C"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4D018DB"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post</w:t>
            </w:r>
          </w:p>
        </w:tc>
      </w:tr>
      <w:tr w:rsidR="00FC1AED" w:rsidRPr="00EE5C1A" w14:paraId="5BC947A7"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591764E"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87496C7"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application/json</w:t>
            </w:r>
          </w:p>
        </w:tc>
      </w:tr>
      <w:tr w:rsidR="00FC1AED" w:rsidRPr="00EE5C1A" w14:paraId="2F7F0E2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3CEB911"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C9EB47E"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w:t>
            </w:r>
          </w:p>
        </w:tc>
      </w:tr>
      <w:tr w:rsidR="00FC1AED" w:rsidRPr="00EE5C1A" w14:paraId="1BA08A6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84ED9D7" w14:textId="77777777" w:rsidR="00FC1AED" w:rsidRPr="00EE5C1A" w:rsidRDefault="00FC1AED"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407E79E" w14:textId="77777777" w:rsidR="00FC1AED" w:rsidRPr="00EE5C1A" w:rsidRDefault="00FC1AED"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E4D826B" w14:textId="77777777" w:rsidR="00FC1AED" w:rsidRPr="00EE5C1A" w:rsidRDefault="00FC1AED"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E9143E5" w14:textId="77777777" w:rsidR="00FC1AED" w:rsidRPr="00EE5C1A" w:rsidRDefault="00FC1AED" w:rsidP="00972952">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5E6A04E" w14:textId="77777777" w:rsidR="00FC1AED" w:rsidRPr="00EE5C1A" w:rsidRDefault="00FC1AED"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FC1AED" w:rsidRPr="00EE5C1A" w14:paraId="5717456D"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8EA88DA" w14:textId="77777777" w:rsidR="00FC1AED" w:rsidRPr="00EE5C1A" w:rsidRDefault="0036173A" w:rsidP="00972952">
            <w:pPr>
              <w:widowControl/>
              <w:wordWrap w:val="0"/>
              <w:jc w:val="center"/>
              <w:rPr>
                <w:rFonts w:ascii="宋体" w:hAnsi="宋体" w:cs="宋体"/>
                <w:kern w:val="0"/>
                <w:szCs w:val="21"/>
              </w:rPr>
            </w:pPr>
            <w:r>
              <w:rPr>
                <w:rFonts w:ascii="宋体" w:hAnsi="宋体" w:cs="宋体" w:hint="eastAsia"/>
                <w:kern w:val="0"/>
                <w:szCs w:val="21"/>
              </w:rPr>
              <w:t>id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8910190"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DF5E095"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CB583DA" w14:textId="77777777" w:rsidR="00FC1AED" w:rsidRPr="00EE5C1A" w:rsidRDefault="00DE66CE" w:rsidP="00972952">
            <w:pPr>
              <w:widowControl/>
              <w:wordWrap w:val="0"/>
              <w:jc w:val="center"/>
              <w:rPr>
                <w:rFonts w:ascii="宋体" w:hAnsi="宋体" w:cs="宋体"/>
                <w:kern w:val="0"/>
                <w:szCs w:val="21"/>
              </w:rPr>
            </w:pPr>
            <w:r>
              <w:rPr>
                <w:rFonts w:ascii="宋体" w:hAnsi="宋体" w:cs="宋体" w:hint="eastAsia"/>
                <w:kern w:val="0"/>
                <w:szCs w:val="21"/>
              </w:rPr>
              <w:t>最长3</w:t>
            </w:r>
            <w:r>
              <w:rPr>
                <w:rFonts w:ascii="宋体" w:hAnsi="宋体" w:cs="宋体"/>
                <w:kern w:val="0"/>
                <w:szCs w:val="21"/>
              </w:rPr>
              <w:t>2</w:t>
            </w:r>
            <w:r>
              <w:rPr>
                <w:rFonts w:ascii="宋体" w:hAnsi="宋体" w:cs="宋体" w:hint="eastAsia"/>
                <w:kern w:val="0"/>
                <w:szCs w:val="21"/>
              </w:rPr>
              <w:t>位</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A90263A" w14:textId="77777777" w:rsidR="00FC1AED" w:rsidRPr="00EE5C1A" w:rsidRDefault="00236DB0" w:rsidP="00972952">
            <w:pPr>
              <w:widowControl/>
              <w:wordWrap w:val="0"/>
              <w:jc w:val="center"/>
              <w:rPr>
                <w:rFonts w:ascii="宋体" w:hAnsi="宋体" w:cs="宋体"/>
                <w:kern w:val="0"/>
                <w:szCs w:val="21"/>
              </w:rPr>
            </w:pPr>
            <w:r>
              <w:rPr>
                <w:rFonts w:ascii="宋体" w:hAnsi="宋体" w:cs="宋体" w:hint="eastAsia"/>
                <w:kern w:val="0"/>
                <w:szCs w:val="21"/>
              </w:rPr>
              <w:t>物料编号</w:t>
            </w:r>
          </w:p>
        </w:tc>
      </w:tr>
      <w:tr w:rsidR="00FC1AED" w:rsidRPr="00EE5C1A" w14:paraId="0151DED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2CF55F1"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720D53E"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1A18B6F"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D6EE7FB"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2C66D0A" w14:textId="77777777" w:rsidR="00FC1AED" w:rsidRPr="00EE5C1A" w:rsidRDefault="000C48F9" w:rsidP="00972952">
            <w:pPr>
              <w:widowControl/>
              <w:wordWrap w:val="0"/>
              <w:jc w:val="center"/>
              <w:rPr>
                <w:rFonts w:ascii="宋体" w:hAnsi="宋体" w:cs="宋体"/>
                <w:kern w:val="0"/>
                <w:szCs w:val="21"/>
              </w:rPr>
            </w:pPr>
            <w:r w:rsidRPr="000C48F9">
              <w:rPr>
                <w:rFonts w:ascii="宋体" w:hAnsi="宋体" w:cs="宋体" w:hint="eastAsia"/>
                <w:kern w:val="0"/>
                <w:szCs w:val="21"/>
              </w:rPr>
              <w:t>物料名称</w:t>
            </w:r>
          </w:p>
        </w:tc>
      </w:tr>
      <w:tr w:rsidR="00FC1AED" w:rsidRPr="00EE5C1A" w14:paraId="48124C9E"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CDEBF83" w14:textId="77777777" w:rsidR="00FC1AED" w:rsidRPr="00EE5C1A" w:rsidRDefault="009D074E" w:rsidP="00972952">
            <w:pPr>
              <w:widowControl/>
              <w:wordWrap w:val="0"/>
              <w:jc w:val="center"/>
              <w:rPr>
                <w:rFonts w:ascii="宋体" w:hAnsi="宋体" w:cs="宋体"/>
                <w:kern w:val="0"/>
                <w:szCs w:val="21"/>
              </w:rPr>
            </w:pPr>
            <w:r>
              <w:rPr>
                <w:rFonts w:ascii="宋体" w:hAnsi="宋体" w:cs="宋体" w:hint="eastAsia"/>
                <w:kern w:val="0"/>
                <w:szCs w:val="21"/>
              </w:rPr>
              <w:t>type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865E386"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7D6764E"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9855405" w14:textId="77777777" w:rsidR="00FC1AED" w:rsidRPr="00EE5C1A" w:rsidRDefault="0036173A"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AF51AD0" w14:textId="77777777" w:rsidR="00FC1AED" w:rsidRPr="00EE5C1A" w:rsidRDefault="000C48F9" w:rsidP="00972952">
            <w:pPr>
              <w:widowControl/>
              <w:wordWrap w:val="0"/>
              <w:jc w:val="center"/>
              <w:rPr>
                <w:rFonts w:ascii="宋体" w:hAnsi="宋体" w:cs="宋体"/>
                <w:kern w:val="0"/>
                <w:szCs w:val="21"/>
              </w:rPr>
            </w:pPr>
            <w:r w:rsidRPr="000C48F9">
              <w:rPr>
                <w:rFonts w:ascii="宋体" w:hAnsi="宋体" w:cs="宋体" w:hint="eastAsia"/>
                <w:kern w:val="0"/>
                <w:szCs w:val="21"/>
              </w:rPr>
              <w:t>物料类型</w:t>
            </w:r>
          </w:p>
        </w:tc>
      </w:tr>
      <w:tr w:rsidR="00FC1AED" w:rsidRPr="00EE5C1A" w14:paraId="6B17475C"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11225F0" w14:textId="77777777" w:rsidR="00FC1AED" w:rsidRPr="00EE5C1A" w:rsidRDefault="009D074E" w:rsidP="00972952">
            <w:pPr>
              <w:widowControl/>
              <w:wordWrap w:val="0"/>
              <w:jc w:val="center"/>
              <w:rPr>
                <w:rFonts w:ascii="宋体" w:hAnsi="宋体" w:cs="宋体"/>
                <w:kern w:val="0"/>
                <w:szCs w:val="21"/>
              </w:rPr>
            </w:pPr>
            <w:r>
              <w:rPr>
                <w:rFonts w:ascii="宋体" w:hAnsi="宋体" w:cs="宋体" w:hint="eastAsia"/>
                <w:kern w:val="0"/>
                <w:szCs w:val="21"/>
              </w:rPr>
              <w:t>code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046282D"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E8024D6"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511E697"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AC823ED" w14:textId="77777777" w:rsidR="00FC1AED" w:rsidRPr="00EE5C1A" w:rsidRDefault="000C48F9" w:rsidP="00972952">
            <w:pPr>
              <w:widowControl/>
              <w:wordWrap w:val="0"/>
              <w:jc w:val="center"/>
              <w:rPr>
                <w:rFonts w:ascii="宋体" w:hAnsi="宋体" w:cs="宋体"/>
                <w:kern w:val="0"/>
                <w:szCs w:val="21"/>
              </w:rPr>
            </w:pPr>
            <w:r w:rsidRPr="000C48F9">
              <w:rPr>
                <w:rFonts w:ascii="宋体" w:hAnsi="宋体" w:cs="宋体" w:hint="eastAsia"/>
                <w:kern w:val="0"/>
                <w:szCs w:val="21"/>
              </w:rPr>
              <w:t>物料类型编码</w:t>
            </w:r>
          </w:p>
        </w:tc>
      </w:tr>
      <w:tr w:rsidR="00FC1AED" w:rsidRPr="00EE5C1A" w14:paraId="1E416335"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71995D2" w14:textId="77777777" w:rsidR="00FC1AED" w:rsidRPr="00EE5C1A" w:rsidRDefault="00C564BB" w:rsidP="00972952">
            <w:pPr>
              <w:widowControl/>
              <w:wordWrap w:val="0"/>
              <w:jc w:val="center"/>
              <w:rPr>
                <w:rFonts w:ascii="宋体" w:hAnsi="宋体" w:cs="宋体"/>
                <w:kern w:val="0"/>
                <w:szCs w:val="21"/>
              </w:rPr>
            </w:pPr>
            <w:r>
              <w:rPr>
                <w:rFonts w:ascii="宋体" w:hAnsi="宋体" w:cs="宋体" w:hint="eastAsia"/>
                <w:kern w:val="0"/>
                <w:szCs w:val="21"/>
              </w:rPr>
              <w:t>unit</w:t>
            </w:r>
            <w:r w:rsidR="00FC1AED" w:rsidRPr="00623703">
              <w:rPr>
                <w:rFonts w:ascii="宋体" w:hAnsi="宋体" w:cs="宋体" w:hint="eastAsia"/>
                <w:kern w:val="0"/>
                <w:szCs w:val="21"/>
              </w:rPr>
              <w: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B958DCE"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36DDCB2"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8B86FBB"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6A33551" w14:textId="77777777" w:rsidR="00FC1AED" w:rsidRPr="00EE5C1A" w:rsidRDefault="000C48F9" w:rsidP="00972952">
            <w:pPr>
              <w:widowControl/>
              <w:wordWrap w:val="0"/>
              <w:jc w:val="center"/>
              <w:rPr>
                <w:rFonts w:ascii="宋体" w:hAnsi="宋体" w:cs="宋体"/>
                <w:kern w:val="0"/>
                <w:szCs w:val="21"/>
              </w:rPr>
            </w:pPr>
            <w:r w:rsidRPr="000C48F9">
              <w:rPr>
                <w:rFonts w:ascii="宋体" w:hAnsi="宋体" w:cs="宋体" w:hint="eastAsia"/>
                <w:kern w:val="0"/>
                <w:szCs w:val="21"/>
              </w:rPr>
              <w:t>计量单位</w:t>
            </w:r>
          </w:p>
        </w:tc>
      </w:tr>
      <w:tr w:rsidR="00FC1AED" w:rsidRPr="00EE5C1A" w14:paraId="33136909"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D87A89E" w14:textId="77777777" w:rsidR="00FC1AED" w:rsidRPr="00EE5C1A" w:rsidRDefault="00C564BB" w:rsidP="00972952">
            <w:pPr>
              <w:widowControl/>
              <w:wordWrap w:val="0"/>
              <w:jc w:val="center"/>
              <w:rPr>
                <w:rFonts w:ascii="宋体" w:hAnsi="宋体" w:cs="宋体"/>
                <w:kern w:val="0"/>
                <w:szCs w:val="21"/>
              </w:rPr>
            </w:pPr>
            <w:r>
              <w:rPr>
                <w:rFonts w:ascii="宋体" w:hAnsi="宋体" w:cs="宋体" w:hint="eastAsia"/>
                <w:kern w:val="0"/>
                <w:szCs w:val="21"/>
              </w:rPr>
              <w:t>unit</w:t>
            </w:r>
            <w:r>
              <w:rPr>
                <w:rFonts w:ascii="宋体" w:hAnsi="宋体" w:cs="宋体"/>
                <w:kern w:val="0"/>
                <w:szCs w:val="21"/>
              </w:rPr>
              <w:t>C</w:t>
            </w:r>
            <w:r w:rsidR="00FC1AED">
              <w:rPr>
                <w:rFonts w:ascii="宋体" w:hAnsi="宋体" w:cs="宋体"/>
                <w:kern w:val="0"/>
                <w:szCs w:val="21"/>
              </w:rPr>
              <w:t>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85C905C"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21B06E4"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1E44121" w14:textId="77777777" w:rsidR="00FC1AED" w:rsidRPr="00EE5C1A" w:rsidRDefault="00FC1AED"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CA362D5" w14:textId="77777777" w:rsidR="00FC1AED" w:rsidRPr="00EE5C1A" w:rsidRDefault="000C48F9" w:rsidP="00972952">
            <w:pPr>
              <w:widowControl/>
              <w:wordWrap w:val="0"/>
              <w:jc w:val="center"/>
              <w:rPr>
                <w:rFonts w:ascii="宋体" w:hAnsi="宋体" w:cs="宋体"/>
                <w:kern w:val="0"/>
                <w:szCs w:val="21"/>
              </w:rPr>
            </w:pPr>
            <w:r w:rsidRPr="000C48F9">
              <w:rPr>
                <w:rFonts w:ascii="宋体" w:hAnsi="宋体" w:cs="宋体" w:hint="eastAsia"/>
                <w:kern w:val="0"/>
                <w:szCs w:val="21"/>
              </w:rPr>
              <w:t>计量单位编码</w:t>
            </w:r>
          </w:p>
        </w:tc>
      </w:tr>
      <w:tr w:rsidR="00FC1AED" w:rsidRPr="00EE5C1A" w14:paraId="4E26D785"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AB14814" w14:textId="77777777" w:rsidR="00FC1AED" w:rsidRPr="00EE5C1A" w:rsidRDefault="00FC1AED"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FC1AED" w:rsidRPr="00EE5C1A" w14:paraId="2E773D4E"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326E242" w14:textId="77777777" w:rsidR="00FC1AED" w:rsidRPr="00EE5C1A" w:rsidRDefault="00FC1AED"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5C2C8C1" w14:textId="77777777" w:rsidR="00FC1AED" w:rsidRPr="00623703" w:rsidRDefault="00FC1AED" w:rsidP="00972952">
            <w:pPr>
              <w:widowControl/>
              <w:wordWrap w:val="0"/>
              <w:jc w:val="left"/>
              <w:rPr>
                <w:rFonts w:ascii="宋体" w:hAnsi="宋体" w:cs="宋体"/>
                <w:kern w:val="0"/>
                <w:szCs w:val="21"/>
              </w:rPr>
            </w:pPr>
            <w:r w:rsidRPr="00623703">
              <w:rPr>
                <w:rFonts w:ascii="宋体" w:hAnsi="宋体" w:cs="宋体"/>
                <w:kern w:val="0"/>
                <w:szCs w:val="21"/>
              </w:rPr>
              <w:t>{</w:t>
            </w:r>
          </w:p>
          <w:p w14:paraId="5C9C7897" w14:textId="77777777" w:rsidR="00FC1AED" w:rsidRPr="00623703" w:rsidRDefault="00FC1AED" w:rsidP="00972952">
            <w:pPr>
              <w:widowControl/>
              <w:wordWrap w:val="0"/>
              <w:jc w:val="left"/>
              <w:rPr>
                <w:rFonts w:ascii="宋体" w:hAnsi="宋体" w:cs="宋体"/>
                <w:kern w:val="0"/>
                <w:szCs w:val="21"/>
              </w:rPr>
            </w:pPr>
            <w:r w:rsidRPr="00623703">
              <w:rPr>
                <w:rFonts w:ascii="宋体" w:hAnsi="宋体" w:cs="宋体" w:hint="eastAsia"/>
                <w:kern w:val="0"/>
                <w:szCs w:val="21"/>
              </w:rPr>
              <w:tab/>
              <w:t>"id": "</w:t>
            </w:r>
            <w:r w:rsidR="009D074E" w:rsidRPr="000C48F9">
              <w:rPr>
                <w:rFonts w:ascii="宋体" w:hAnsi="宋体" w:cs="宋体" w:hint="eastAsia"/>
                <w:kern w:val="0"/>
                <w:szCs w:val="21"/>
              </w:rPr>
              <w:t>物料号</w:t>
            </w:r>
            <w:r w:rsidRPr="00623703">
              <w:rPr>
                <w:rFonts w:ascii="宋体" w:hAnsi="宋体" w:cs="宋体" w:hint="eastAsia"/>
                <w:kern w:val="0"/>
                <w:szCs w:val="21"/>
              </w:rPr>
              <w:t>",</w:t>
            </w:r>
          </w:p>
          <w:p w14:paraId="79CB28F2" w14:textId="77777777" w:rsidR="00FC1AED" w:rsidRPr="00623703" w:rsidRDefault="00FC1AED" w:rsidP="00972952">
            <w:pPr>
              <w:widowControl/>
              <w:wordWrap w:val="0"/>
              <w:jc w:val="left"/>
              <w:rPr>
                <w:rFonts w:ascii="宋体" w:hAnsi="宋体" w:cs="宋体"/>
                <w:kern w:val="0"/>
                <w:szCs w:val="21"/>
              </w:rPr>
            </w:pPr>
            <w:r w:rsidRPr="00623703">
              <w:rPr>
                <w:rFonts w:ascii="宋体" w:hAnsi="宋体" w:cs="宋体" w:hint="eastAsia"/>
                <w:kern w:val="0"/>
                <w:szCs w:val="21"/>
              </w:rPr>
              <w:tab/>
              <w:t>"</w:t>
            </w:r>
            <w:r w:rsidR="008A3A8A">
              <w:rPr>
                <w:rFonts w:ascii="宋体" w:hAnsi="宋体" w:cs="宋体" w:hint="eastAsia"/>
                <w:kern w:val="0"/>
                <w:szCs w:val="21"/>
              </w:rPr>
              <w:t>name</w:t>
            </w:r>
            <w:r w:rsidRPr="00623703">
              <w:rPr>
                <w:rFonts w:ascii="宋体" w:hAnsi="宋体" w:cs="宋体" w:hint="eastAsia"/>
                <w:kern w:val="0"/>
                <w:szCs w:val="21"/>
              </w:rPr>
              <w:t>": "</w:t>
            </w:r>
            <w:r w:rsidR="009D074E" w:rsidRPr="000C48F9">
              <w:rPr>
                <w:rFonts w:ascii="宋体" w:hAnsi="宋体" w:cs="宋体" w:hint="eastAsia"/>
                <w:kern w:val="0"/>
                <w:szCs w:val="21"/>
              </w:rPr>
              <w:t>物料名称</w:t>
            </w:r>
            <w:r w:rsidRPr="00623703">
              <w:rPr>
                <w:rFonts w:ascii="宋体" w:hAnsi="宋体" w:cs="宋体" w:hint="eastAsia"/>
                <w:kern w:val="0"/>
                <w:szCs w:val="21"/>
              </w:rPr>
              <w:t>",</w:t>
            </w:r>
          </w:p>
          <w:p w14:paraId="01EEC1EE" w14:textId="77777777" w:rsidR="00FC1AED" w:rsidRPr="00623703" w:rsidRDefault="00FC1AED" w:rsidP="00972952">
            <w:pPr>
              <w:widowControl/>
              <w:wordWrap w:val="0"/>
              <w:jc w:val="left"/>
              <w:rPr>
                <w:rFonts w:ascii="宋体" w:hAnsi="宋体" w:cs="宋体"/>
                <w:kern w:val="0"/>
                <w:szCs w:val="21"/>
              </w:rPr>
            </w:pPr>
            <w:r w:rsidRPr="00623703">
              <w:rPr>
                <w:rFonts w:ascii="宋体" w:hAnsi="宋体" w:cs="宋体" w:hint="eastAsia"/>
                <w:kern w:val="0"/>
                <w:szCs w:val="21"/>
              </w:rPr>
              <w:tab/>
              <w:t>"</w:t>
            </w:r>
            <w:r w:rsidR="008A3A8A">
              <w:rPr>
                <w:rFonts w:ascii="宋体" w:hAnsi="宋体" w:cs="宋体" w:hint="eastAsia"/>
                <w:kern w:val="0"/>
                <w:szCs w:val="21"/>
              </w:rPr>
              <w:t>type</w:t>
            </w:r>
            <w:r w:rsidRPr="00623703">
              <w:rPr>
                <w:rFonts w:ascii="宋体" w:hAnsi="宋体" w:cs="宋体" w:hint="eastAsia"/>
                <w:kern w:val="0"/>
                <w:szCs w:val="21"/>
              </w:rPr>
              <w:t>": "</w:t>
            </w:r>
            <w:r w:rsidR="009D074E" w:rsidRPr="000C48F9">
              <w:rPr>
                <w:rFonts w:ascii="宋体" w:hAnsi="宋体" w:cs="宋体" w:hint="eastAsia"/>
                <w:kern w:val="0"/>
                <w:szCs w:val="21"/>
              </w:rPr>
              <w:t>物料类型</w:t>
            </w:r>
            <w:r w:rsidRPr="00623703">
              <w:rPr>
                <w:rFonts w:ascii="宋体" w:hAnsi="宋体" w:cs="宋体" w:hint="eastAsia"/>
                <w:kern w:val="0"/>
                <w:szCs w:val="21"/>
              </w:rPr>
              <w:t>",</w:t>
            </w:r>
          </w:p>
          <w:p w14:paraId="3F927E3C" w14:textId="77777777" w:rsidR="00FC1AED" w:rsidRPr="00623703" w:rsidRDefault="00FC1AED" w:rsidP="00972952">
            <w:pPr>
              <w:widowControl/>
              <w:wordWrap w:val="0"/>
              <w:jc w:val="left"/>
              <w:rPr>
                <w:rFonts w:ascii="宋体" w:hAnsi="宋体" w:cs="宋体"/>
                <w:kern w:val="0"/>
                <w:szCs w:val="21"/>
              </w:rPr>
            </w:pPr>
            <w:r w:rsidRPr="00623703">
              <w:rPr>
                <w:rFonts w:ascii="宋体" w:hAnsi="宋体" w:cs="宋体" w:hint="eastAsia"/>
                <w:kern w:val="0"/>
                <w:szCs w:val="21"/>
              </w:rPr>
              <w:tab/>
              <w:t>"</w:t>
            </w:r>
            <w:r w:rsidR="008A3A8A">
              <w:rPr>
                <w:rFonts w:ascii="宋体" w:hAnsi="宋体" w:cs="宋体" w:hint="eastAsia"/>
                <w:kern w:val="0"/>
                <w:szCs w:val="21"/>
              </w:rPr>
              <w:t>code</w:t>
            </w:r>
            <w:r w:rsidRPr="00623703">
              <w:rPr>
                <w:rFonts w:ascii="宋体" w:hAnsi="宋体" w:cs="宋体" w:hint="eastAsia"/>
                <w:kern w:val="0"/>
                <w:szCs w:val="21"/>
              </w:rPr>
              <w:t>": "</w:t>
            </w:r>
            <w:r w:rsidR="009D074E" w:rsidRPr="000C48F9">
              <w:rPr>
                <w:rFonts w:ascii="宋体" w:hAnsi="宋体" w:cs="宋体" w:hint="eastAsia"/>
                <w:kern w:val="0"/>
                <w:szCs w:val="21"/>
              </w:rPr>
              <w:t>物料类型编码</w:t>
            </w:r>
            <w:r w:rsidRPr="00623703">
              <w:rPr>
                <w:rFonts w:ascii="宋体" w:hAnsi="宋体" w:cs="宋体" w:hint="eastAsia"/>
                <w:kern w:val="0"/>
                <w:szCs w:val="21"/>
              </w:rPr>
              <w:t>",</w:t>
            </w:r>
          </w:p>
          <w:p w14:paraId="7201952B" w14:textId="77777777" w:rsidR="00FC1AED" w:rsidRPr="00623703" w:rsidRDefault="00FC1AED" w:rsidP="00972952">
            <w:pPr>
              <w:widowControl/>
              <w:wordWrap w:val="0"/>
              <w:jc w:val="left"/>
              <w:rPr>
                <w:rFonts w:ascii="宋体" w:hAnsi="宋体" w:cs="宋体"/>
                <w:kern w:val="0"/>
                <w:szCs w:val="21"/>
              </w:rPr>
            </w:pPr>
            <w:r w:rsidRPr="00623703">
              <w:rPr>
                <w:rFonts w:ascii="宋体" w:hAnsi="宋体" w:cs="宋体" w:hint="eastAsia"/>
                <w:kern w:val="0"/>
                <w:szCs w:val="21"/>
              </w:rPr>
              <w:tab/>
              <w:t>"</w:t>
            </w:r>
            <w:r w:rsidR="003F1D1B">
              <w:rPr>
                <w:rFonts w:ascii="宋体" w:hAnsi="宋体" w:cs="宋体" w:hint="eastAsia"/>
                <w:kern w:val="0"/>
                <w:szCs w:val="21"/>
              </w:rPr>
              <w:t>unit</w:t>
            </w:r>
            <w:r w:rsidR="003F1D1B" w:rsidRPr="00623703">
              <w:rPr>
                <w:rFonts w:ascii="宋体" w:hAnsi="宋体" w:cs="宋体" w:hint="eastAsia"/>
                <w:kern w:val="0"/>
                <w:szCs w:val="21"/>
              </w:rPr>
              <w:t>Name</w:t>
            </w:r>
            <w:r w:rsidRPr="00623703">
              <w:rPr>
                <w:rFonts w:ascii="宋体" w:hAnsi="宋体" w:cs="宋体" w:hint="eastAsia"/>
                <w:kern w:val="0"/>
                <w:szCs w:val="21"/>
              </w:rPr>
              <w:t>": "</w:t>
            </w:r>
            <w:r w:rsidR="003F1D1B" w:rsidRPr="000C48F9">
              <w:rPr>
                <w:rFonts w:ascii="宋体" w:hAnsi="宋体" w:cs="宋体" w:hint="eastAsia"/>
                <w:kern w:val="0"/>
                <w:szCs w:val="21"/>
              </w:rPr>
              <w:t>计量单位</w:t>
            </w:r>
            <w:r w:rsidRPr="00623703">
              <w:rPr>
                <w:rFonts w:ascii="宋体" w:hAnsi="宋体" w:cs="宋体" w:hint="eastAsia"/>
                <w:kern w:val="0"/>
                <w:szCs w:val="21"/>
              </w:rPr>
              <w:t>",</w:t>
            </w:r>
          </w:p>
          <w:p w14:paraId="41C48D81" w14:textId="77777777" w:rsidR="00FC1AED" w:rsidRPr="00623703" w:rsidRDefault="00FC1AED" w:rsidP="00972952">
            <w:pPr>
              <w:widowControl/>
              <w:wordWrap w:val="0"/>
              <w:jc w:val="left"/>
              <w:rPr>
                <w:rFonts w:ascii="宋体" w:hAnsi="宋体" w:cs="宋体"/>
                <w:kern w:val="0"/>
                <w:szCs w:val="21"/>
              </w:rPr>
            </w:pPr>
            <w:r w:rsidRPr="00623703">
              <w:rPr>
                <w:rFonts w:ascii="宋体" w:hAnsi="宋体" w:cs="宋体" w:hint="eastAsia"/>
                <w:kern w:val="0"/>
                <w:szCs w:val="21"/>
              </w:rPr>
              <w:tab/>
              <w:t>"</w:t>
            </w:r>
            <w:r w:rsidR="003F1D1B">
              <w:rPr>
                <w:rFonts w:ascii="宋体" w:hAnsi="宋体" w:cs="宋体" w:hint="eastAsia"/>
                <w:kern w:val="0"/>
                <w:szCs w:val="21"/>
              </w:rPr>
              <w:t>unit</w:t>
            </w:r>
            <w:r w:rsidR="003F1D1B">
              <w:rPr>
                <w:rFonts w:ascii="宋体" w:hAnsi="宋体" w:cs="宋体"/>
                <w:kern w:val="0"/>
                <w:szCs w:val="21"/>
              </w:rPr>
              <w:t>Code</w:t>
            </w:r>
            <w:r w:rsidRPr="00623703">
              <w:rPr>
                <w:rFonts w:ascii="宋体" w:hAnsi="宋体" w:cs="宋体" w:hint="eastAsia"/>
                <w:kern w:val="0"/>
                <w:szCs w:val="21"/>
              </w:rPr>
              <w:t>": "</w:t>
            </w:r>
            <w:r w:rsidR="003F1D1B" w:rsidRPr="000C48F9">
              <w:rPr>
                <w:rFonts w:ascii="宋体" w:hAnsi="宋体" w:cs="宋体" w:hint="eastAsia"/>
                <w:kern w:val="0"/>
                <w:szCs w:val="21"/>
              </w:rPr>
              <w:t>计量单位编码</w:t>
            </w:r>
            <w:r w:rsidR="00C150B4">
              <w:rPr>
                <w:rFonts w:ascii="宋体" w:hAnsi="宋体" w:cs="宋体" w:hint="eastAsia"/>
                <w:kern w:val="0"/>
                <w:szCs w:val="21"/>
              </w:rPr>
              <w:t>"</w:t>
            </w:r>
          </w:p>
          <w:p w14:paraId="2C756382" w14:textId="77777777" w:rsidR="00FC1AED" w:rsidRPr="00EE5C1A" w:rsidRDefault="00FC1AED" w:rsidP="00972952">
            <w:pPr>
              <w:widowControl/>
              <w:wordWrap w:val="0"/>
              <w:jc w:val="left"/>
              <w:rPr>
                <w:rFonts w:ascii="宋体" w:hAnsi="宋体" w:cs="宋体"/>
                <w:kern w:val="0"/>
                <w:szCs w:val="21"/>
              </w:rPr>
            </w:pPr>
            <w:r w:rsidRPr="00623703">
              <w:rPr>
                <w:rFonts w:ascii="宋体" w:hAnsi="宋体" w:cs="宋体"/>
                <w:kern w:val="0"/>
                <w:szCs w:val="21"/>
              </w:rPr>
              <w:t>}</w:t>
            </w:r>
          </w:p>
        </w:tc>
      </w:tr>
      <w:tr w:rsidR="00FC1AED" w:rsidRPr="00EE5C1A" w14:paraId="663847FC"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F77B353" w14:textId="77777777" w:rsidR="00FC1AED" w:rsidRPr="00EE5C1A" w:rsidRDefault="00FC1AED"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E2756C3" w14:textId="77777777" w:rsidR="00FC1AED" w:rsidRPr="00EE5C1A" w:rsidRDefault="00FC1AED" w:rsidP="00972952">
            <w:pPr>
              <w:widowControl/>
              <w:wordWrap w:val="0"/>
              <w:jc w:val="left"/>
              <w:rPr>
                <w:rFonts w:ascii="宋体" w:hAnsi="宋体" w:cs="宋体"/>
                <w:kern w:val="0"/>
                <w:szCs w:val="21"/>
              </w:rPr>
            </w:pPr>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p>
        </w:tc>
      </w:tr>
    </w:tbl>
    <w:p w14:paraId="182E83E3" w14:textId="77777777" w:rsidR="00120F40" w:rsidRDefault="004839A0" w:rsidP="00120F40">
      <w:pPr>
        <w:pStyle w:val="3"/>
      </w:pPr>
      <w:bookmarkStart w:id="50" w:name="_Toc33013844"/>
      <w:r>
        <w:rPr>
          <w:rFonts w:hint="eastAsia"/>
        </w:rPr>
        <w:t>修改</w:t>
      </w:r>
      <w:r w:rsidR="00120F40">
        <w:rPr>
          <w:rFonts w:hint="eastAsia"/>
        </w:rPr>
        <w:t>物料</w:t>
      </w:r>
      <w:bookmarkEnd w:id="50"/>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5"/>
        <w:gridCol w:w="1626"/>
        <w:gridCol w:w="1349"/>
        <w:gridCol w:w="1488"/>
        <w:gridCol w:w="1904"/>
      </w:tblGrid>
      <w:tr w:rsidR="00120F40" w:rsidRPr="00EE5C1A" w14:paraId="7D246779"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B86602C" w14:textId="77777777" w:rsidR="00120F40" w:rsidRPr="00EE5C1A" w:rsidRDefault="00120F40" w:rsidP="00972952">
            <w:pPr>
              <w:widowControl/>
              <w:wordWrap w:val="0"/>
              <w:jc w:val="left"/>
              <w:rPr>
                <w:rFonts w:ascii="宋体" w:hAnsi="宋体" w:cs="宋体"/>
                <w:color w:val="FFFFFF"/>
                <w:kern w:val="0"/>
                <w:szCs w:val="21"/>
              </w:rPr>
            </w:pPr>
            <w:r>
              <w:rPr>
                <w:rFonts w:ascii="宋体" w:hAnsi="宋体" w:cs="宋体" w:hint="eastAsia"/>
                <w:color w:val="FFFFFF"/>
                <w:kern w:val="0"/>
                <w:szCs w:val="21"/>
              </w:rPr>
              <w:t>添加物料</w:t>
            </w:r>
          </w:p>
        </w:tc>
      </w:tr>
      <w:tr w:rsidR="00120F40" w:rsidRPr="00EE5C1A" w14:paraId="3DA36C5C" w14:textId="77777777" w:rsidTr="00972952">
        <w:trPr>
          <w:trHeight w:val="480"/>
          <w:tblCellSpacing w:w="0" w:type="dxa"/>
        </w:trPr>
        <w:tc>
          <w:tcPr>
            <w:tcW w:w="1251"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8A297F2"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lastRenderedPageBreak/>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0AC1D06" w14:textId="77777777" w:rsidR="00120F40" w:rsidRDefault="00120F40" w:rsidP="00972952">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给M</w:t>
            </w:r>
            <w:r>
              <w:rPr>
                <w:rFonts w:ascii="宋体" w:hAnsi="宋体" w:cs="宋体"/>
                <w:kern w:val="0"/>
                <w:szCs w:val="21"/>
              </w:rPr>
              <w:t>ES</w:t>
            </w:r>
            <w:r w:rsidR="002F2EEB">
              <w:rPr>
                <w:rFonts w:ascii="宋体" w:hAnsi="宋体" w:cs="宋体" w:hint="eastAsia"/>
                <w:kern w:val="0"/>
                <w:szCs w:val="21"/>
              </w:rPr>
              <w:t>同步修改物料信息</w:t>
            </w:r>
            <w:r>
              <w:rPr>
                <w:rFonts w:ascii="宋体" w:hAnsi="宋体" w:cs="宋体" w:hint="eastAsia"/>
                <w:kern w:val="0"/>
                <w:szCs w:val="21"/>
              </w:rPr>
              <w:t>。</w:t>
            </w:r>
          </w:p>
          <w:p w14:paraId="35E21744" w14:textId="77777777" w:rsidR="00120F40" w:rsidRPr="00EE5C1A" w:rsidRDefault="00120F40" w:rsidP="00972952">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调用M</w:t>
            </w:r>
            <w:r>
              <w:rPr>
                <w:rFonts w:ascii="宋体" w:hAnsi="宋体" w:cs="宋体"/>
                <w:kern w:val="0"/>
                <w:szCs w:val="21"/>
              </w:rPr>
              <w:t>ES</w:t>
            </w:r>
          </w:p>
        </w:tc>
      </w:tr>
      <w:tr w:rsidR="00120F40" w:rsidRPr="00EE5C1A" w14:paraId="136451C5"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180EB66"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9D38A11"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t>/</w:t>
            </w:r>
            <w:r>
              <w:rPr>
                <w:rFonts w:ascii="宋体" w:hAnsi="宋体" w:cs="宋体" w:hint="eastAsia"/>
                <w:kern w:val="0"/>
                <w:szCs w:val="21"/>
              </w:rPr>
              <w:t>v1</w:t>
            </w:r>
            <w:r w:rsidRPr="00EE5C1A">
              <w:rPr>
                <w:rFonts w:ascii="宋体" w:hAnsi="宋体" w:cs="宋体" w:hint="eastAsia"/>
                <w:kern w:val="0"/>
                <w:szCs w:val="21"/>
              </w:rPr>
              <w:t>/</w:t>
            </w:r>
            <w:r>
              <w:rPr>
                <w:rFonts w:ascii="宋体" w:hAnsi="宋体" w:cs="宋体" w:hint="eastAsia"/>
                <w:kern w:val="0"/>
                <w:szCs w:val="21"/>
              </w:rPr>
              <w:t>material</w:t>
            </w:r>
            <w:r w:rsidR="00146465">
              <w:rPr>
                <w:rFonts w:ascii="宋体" w:hAnsi="宋体" w:cs="宋体" w:hint="eastAsia"/>
                <w:kern w:val="0"/>
                <w:szCs w:val="21"/>
              </w:rPr>
              <w:t>/</w:t>
            </w:r>
            <w:r w:rsidR="00146465">
              <w:rPr>
                <w:rFonts w:ascii="宋体" w:hAnsi="宋体" w:cs="宋体"/>
                <w:kern w:val="0"/>
                <w:szCs w:val="21"/>
              </w:rPr>
              <w:t>{id}</w:t>
            </w:r>
          </w:p>
        </w:tc>
      </w:tr>
      <w:tr w:rsidR="00120F40" w:rsidRPr="00EE5C1A" w14:paraId="38E030E0"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AA1B0C3"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806D32C" w14:textId="77777777" w:rsidR="00120F40" w:rsidRPr="00EE5C1A" w:rsidRDefault="00FF06EC" w:rsidP="00972952">
            <w:pPr>
              <w:widowControl/>
              <w:wordWrap w:val="0"/>
              <w:jc w:val="left"/>
              <w:rPr>
                <w:rFonts w:ascii="宋体" w:hAnsi="宋体" w:cs="宋体"/>
                <w:kern w:val="0"/>
                <w:szCs w:val="21"/>
              </w:rPr>
            </w:pPr>
            <w:r>
              <w:rPr>
                <w:rFonts w:ascii="宋体" w:hAnsi="宋体" w:cs="宋体"/>
                <w:kern w:val="0"/>
                <w:szCs w:val="21"/>
              </w:rPr>
              <w:t>put</w:t>
            </w:r>
          </w:p>
        </w:tc>
      </w:tr>
      <w:tr w:rsidR="00120F40" w:rsidRPr="00EE5C1A" w14:paraId="028C20D0"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BBFDED0"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AD39871"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t>application/json</w:t>
            </w:r>
          </w:p>
        </w:tc>
      </w:tr>
      <w:tr w:rsidR="00120F40" w:rsidRPr="00EE5C1A" w14:paraId="2C84ED70"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4D38568"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1B1C950"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t>*/*</w:t>
            </w:r>
          </w:p>
        </w:tc>
      </w:tr>
      <w:tr w:rsidR="00120F40" w:rsidRPr="00EE5C1A" w14:paraId="09E3D262"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295A055" w14:textId="77777777" w:rsidR="00120F40" w:rsidRPr="00EE5C1A" w:rsidRDefault="00120F40"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1348AA9" w14:textId="77777777" w:rsidR="00120F40" w:rsidRPr="00EE5C1A" w:rsidRDefault="00120F40"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7B84E90" w14:textId="77777777" w:rsidR="00120F40" w:rsidRPr="00EE5C1A" w:rsidRDefault="00120F40"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4AABAA3" w14:textId="77777777" w:rsidR="00120F40" w:rsidRPr="00EE5C1A" w:rsidRDefault="00120F40" w:rsidP="00972952">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4C6CE43" w14:textId="77777777" w:rsidR="00120F40" w:rsidRPr="00EE5C1A" w:rsidRDefault="00120F40"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EF167A" w:rsidRPr="00EE5C1A" w14:paraId="68368E70"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40ABEC4" w14:textId="77777777" w:rsidR="00EF167A" w:rsidRDefault="00EF167A" w:rsidP="00972952">
            <w:pPr>
              <w:widowControl/>
              <w:wordWrap w:val="0"/>
              <w:jc w:val="center"/>
              <w:rPr>
                <w:rFonts w:ascii="宋体" w:hAnsi="宋体" w:cs="宋体"/>
                <w:kern w:val="0"/>
                <w:szCs w:val="21"/>
              </w:rPr>
            </w:pPr>
            <w:r>
              <w:rPr>
                <w:rFonts w:ascii="宋体" w:hAnsi="宋体" w:cs="宋体" w:hint="eastAsia"/>
                <w:kern w:val="0"/>
                <w:szCs w:val="21"/>
              </w:rPr>
              <w:t>id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B450B6B" w14:textId="77777777" w:rsidR="00EF167A" w:rsidRDefault="00EF167A"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2D3D3C7" w14:textId="77777777" w:rsidR="00EF167A" w:rsidRDefault="00EF167A"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3702CD8" w14:textId="77777777" w:rsidR="00EF167A" w:rsidRDefault="00DE66CE" w:rsidP="00972952">
            <w:pPr>
              <w:widowControl/>
              <w:wordWrap w:val="0"/>
              <w:jc w:val="center"/>
              <w:rPr>
                <w:rFonts w:ascii="宋体" w:hAnsi="宋体" w:cs="宋体"/>
                <w:kern w:val="0"/>
                <w:szCs w:val="21"/>
              </w:rPr>
            </w:pPr>
            <w:r>
              <w:rPr>
                <w:rFonts w:ascii="宋体" w:hAnsi="宋体" w:cs="宋体" w:hint="eastAsia"/>
                <w:kern w:val="0"/>
                <w:szCs w:val="21"/>
              </w:rPr>
              <w:t>最长3</w:t>
            </w:r>
            <w:r>
              <w:rPr>
                <w:rFonts w:ascii="宋体" w:hAnsi="宋体" w:cs="宋体"/>
                <w:kern w:val="0"/>
                <w:szCs w:val="21"/>
              </w:rPr>
              <w:t>2</w:t>
            </w:r>
            <w:r>
              <w:rPr>
                <w:rFonts w:ascii="宋体" w:hAnsi="宋体" w:cs="宋体" w:hint="eastAsia"/>
                <w:kern w:val="0"/>
                <w:szCs w:val="21"/>
              </w:rPr>
              <w:t>位</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175331B" w14:textId="77777777" w:rsidR="00EF167A" w:rsidRPr="000C48F9" w:rsidRDefault="00EF167A" w:rsidP="00972952">
            <w:pPr>
              <w:widowControl/>
              <w:wordWrap w:val="0"/>
              <w:jc w:val="center"/>
              <w:rPr>
                <w:rFonts w:ascii="宋体" w:hAnsi="宋体" w:cs="宋体"/>
                <w:kern w:val="0"/>
                <w:szCs w:val="21"/>
              </w:rPr>
            </w:pPr>
            <w:r>
              <w:rPr>
                <w:rFonts w:ascii="宋体" w:hAnsi="宋体" w:cs="宋体" w:hint="eastAsia"/>
                <w:kern w:val="0"/>
                <w:szCs w:val="21"/>
              </w:rPr>
              <w:t>物料编号</w:t>
            </w:r>
          </w:p>
        </w:tc>
      </w:tr>
      <w:tr w:rsidR="00120F40" w:rsidRPr="00EE5C1A" w14:paraId="21370A1E"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00353A7"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AACF5E6"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862564B"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F9537A3"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A84517D" w14:textId="77777777" w:rsidR="00120F40" w:rsidRPr="00EE5C1A" w:rsidRDefault="00120F40" w:rsidP="00972952">
            <w:pPr>
              <w:widowControl/>
              <w:wordWrap w:val="0"/>
              <w:jc w:val="center"/>
              <w:rPr>
                <w:rFonts w:ascii="宋体" w:hAnsi="宋体" w:cs="宋体"/>
                <w:kern w:val="0"/>
                <w:szCs w:val="21"/>
              </w:rPr>
            </w:pPr>
            <w:r w:rsidRPr="000C48F9">
              <w:rPr>
                <w:rFonts w:ascii="宋体" w:hAnsi="宋体" w:cs="宋体" w:hint="eastAsia"/>
                <w:kern w:val="0"/>
                <w:szCs w:val="21"/>
              </w:rPr>
              <w:t>物料名称</w:t>
            </w:r>
          </w:p>
        </w:tc>
      </w:tr>
      <w:tr w:rsidR="00120F40" w:rsidRPr="00EE5C1A" w14:paraId="42C910B7"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78BF557"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type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F4FFFA5"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B0F2C24"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01D3AB2"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C617B6D" w14:textId="77777777" w:rsidR="00120F40" w:rsidRPr="00EE5C1A" w:rsidRDefault="00120F40" w:rsidP="00972952">
            <w:pPr>
              <w:widowControl/>
              <w:wordWrap w:val="0"/>
              <w:jc w:val="center"/>
              <w:rPr>
                <w:rFonts w:ascii="宋体" w:hAnsi="宋体" w:cs="宋体"/>
                <w:kern w:val="0"/>
                <w:szCs w:val="21"/>
              </w:rPr>
            </w:pPr>
            <w:r w:rsidRPr="000C48F9">
              <w:rPr>
                <w:rFonts w:ascii="宋体" w:hAnsi="宋体" w:cs="宋体" w:hint="eastAsia"/>
                <w:kern w:val="0"/>
                <w:szCs w:val="21"/>
              </w:rPr>
              <w:t>物料类型</w:t>
            </w:r>
          </w:p>
        </w:tc>
      </w:tr>
      <w:tr w:rsidR="00120F40" w:rsidRPr="00EE5C1A" w14:paraId="1E71ADDE"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69317F8"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code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40B569E"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206B6DB"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6A19FA9"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17707C4" w14:textId="77777777" w:rsidR="00120F40" w:rsidRPr="00EE5C1A" w:rsidRDefault="00120F40" w:rsidP="00972952">
            <w:pPr>
              <w:widowControl/>
              <w:wordWrap w:val="0"/>
              <w:jc w:val="center"/>
              <w:rPr>
                <w:rFonts w:ascii="宋体" w:hAnsi="宋体" w:cs="宋体"/>
                <w:kern w:val="0"/>
                <w:szCs w:val="21"/>
              </w:rPr>
            </w:pPr>
            <w:r w:rsidRPr="000C48F9">
              <w:rPr>
                <w:rFonts w:ascii="宋体" w:hAnsi="宋体" w:cs="宋体" w:hint="eastAsia"/>
                <w:kern w:val="0"/>
                <w:szCs w:val="21"/>
              </w:rPr>
              <w:t>物料类型编码</w:t>
            </w:r>
          </w:p>
        </w:tc>
      </w:tr>
      <w:tr w:rsidR="00120F40" w:rsidRPr="00EE5C1A" w14:paraId="61F0EF99"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A27D1F4"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unit</w:t>
            </w:r>
            <w:r w:rsidRPr="00623703">
              <w:rPr>
                <w:rFonts w:ascii="宋体" w:hAnsi="宋体" w:cs="宋体" w:hint="eastAsia"/>
                <w:kern w:val="0"/>
                <w:szCs w:val="21"/>
              </w:rPr>
              <w:t>Name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4AE28E0"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862EBCD"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5FCC375"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CE32AE1" w14:textId="77777777" w:rsidR="00120F40" w:rsidRPr="00EE5C1A" w:rsidRDefault="00120F40" w:rsidP="00972952">
            <w:pPr>
              <w:widowControl/>
              <w:wordWrap w:val="0"/>
              <w:jc w:val="center"/>
              <w:rPr>
                <w:rFonts w:ascii="宋体" w:hAnsi="宋体" w:cs="宋体"/>
                <w:kern w:val="0"/>
                <w:szCs w:val="21"/>
              </w:rPr>
            </w:pPr>
            <w:r w:rsidRPr="000C48F9">
              <w:rPr>
                <w:rFonts w:ascii="宋体" w:hAnsi="宋体" w:cs="宋体" w:hint="eastAsia"/>
                <w:kern w:val="0"/>
                <w:szCs w:val="21"/>
              </w:rPr>
              <w:t>计量单位</w:t>
            </w:r>
          </w:p>
        </w:tc>
      </w:tr>
      <w:tr w:rsidR="00120F40" w:rsidRPr="00EE5C1A" w14:paraId="5CE0AE1D"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324B624"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unit</w:t>
            </w:r>
            <w:r>
              <w:rPr>
                <w:rFonts w:ascii="宋体" w:hAnsi="宋体" w:cs="宋体"/>
                <w:kern w:val="0"/>
                <w:szCs w:val="21"/>
              </w:rPr>
              <w:t>Code</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26C830E"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s</w:t>
            </w:r>
            <w:r>
              <w:rPr>
                <w:rFonts w:ascii="宋体" w:hAnsi="宋体" w:cs="宋体"/>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7EC9337"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Y</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9D88ABC" w14:textId="77777777" w:rsidR="00120F40" w:rsidRPr="00EE5C1A" w:rsidRDefault="00120F40" w:rsidP="00972952">
            <w:pPr>
              <w:widowControl/>
              <w:wordWrap w:val="0"/>
              <w:jc w:val="center"/>
              <w:rPr>
                <w:rFonts w:ascii="宋体" w:hAnsi="宋体" w:cs="宋体"/>
                <w:kern w:val="0"/>
                <w:szCs w:val="21"/>
              </w:rPr>
            </w:pPr>
            <w:r>
              <w:rPr>
                <w:rFonts w:ascii="宋体" w:hAnsi="宋体" w:cs="宋体" w:hint="eastAsia"/>
                <w:kern w:val="0"/>
                <w:szCs w:val="21"/>
              </w:rPr>
              <w:t>无</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34F1B8D" w14:textId="77777777" w:rsidR="00120F40" w:rsidRPr="00EE5C1A" w:rsidRDefault="00120F40" w:rsidP="00972952">
            <w:pPr>
              <w:widowControl/>
              <w:wordWrap w:val="0"/>
              <w:jc w:val="center"/>
              <w:rPr>
                <w:rFonts w:ascii="宋体" w:hAnsi="宋体" w:cs="宋体"/>
                <w:kern w:val="0"/>
                <w:szCs w:val="21"/>
              </w:rPr>
            </w:pPr>
            <w:r w:rsidRPr="000C48F9">
              <w:rPr>
                <w:rFonts w:ascii="宋体" w:hAnsi="宋体" w:cs="宋体" w:hint="eastAsia"/>
                <w:kern w:val="0"/>
                <w:szCs w:val="21"/>
              </w:rPr>
              <w:t>计量单位编码</w:t>
            </w:r>
          </w:p>
        </w:tc>
      </w:tr>
      <w:tr w:rsidR="00120F40" w:rsidRPr="00EE5C1A" w14:paraId="1CD8BA39"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28469B9" w14:textId="77777777" w:rsidR="00120F40" w:rsidRPr="00EE5C1A" w:rsidRDefault="00120F40"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120F40" w:rsidRPr="00EE5C1A" w14:paraId="1EA17C53"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16CD248" w14:textId="77777777" w:rsidR="00120F40" w:rsidRPr="00EE5C1A" w:rsidRDefault="00120F40"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6CBE921" w14:textId="77777777" w:rsidR="00120F40" w:rsidRPr="00623703" w:rsidRDefault="00120F40" w:rsidP="00972952">
            <w:pPr>
              <w:widowControl/>
              <w:wordWrap w:val="0"/>
              <w:jc w:val="left"/>
              <w:rPr>
                <w:rFonts w:ascii="宋体" w:hAnsi="宋体" w:cs="宋体"/>
                <w:kern w:val="0"/>
                <w:szCs w:val="21"/>
              </w:rPr>
            </w:pPr>
            <w:r w:rsidRPr="00623703">
              <w:rPr>
                <w:rFonts w:ascii="宋体" w:hAnsi="宋体" w:cs="宋体"/>
                <w:kern w:val="0"/>
                <w:szCs w:val="21"/>
              </w:rPr>
              <w:t>{</w:t>
            </w:r>
          </w:p>
          <w:p w14:paraId="57BB49B7" w14:textId="77777777" w:rsidR="00120F40" w:rsidRPr="00623703" w:rsidRDefault="00120F40" w:rsidP="00972952">
            <w:pPr>
              <w:widowControl/>
              <w:wordWrap w:val="0"/>
              <w:jc w:val="left"/>
              <w:rPr>
                <w:rFonts w:ascii="宋体" w:hAnsi="宋体" w:cs="宋体"/>
                <w:kern w:val="0"/>
                <w:szCs w:val="21"/>
              </w:rPr>
            </w:pPr>
            <w:r w:rsidRPr="00623703">
              <w:rPr>
                <w:rFonts w:ascii="宋体" w:hAnsi="宋体" w:cs="宋体" w:hint="eastAsia"/>
                <w:kern w:val="0"/>
                <w:szCs w:val="21"/>
              </w:rPr>
              <w:tab/>
              <w:t>"</w:t>
            </w:r>
            <w:r>
              <w:rPr>
                <w:rFonts w:ascii="宋体" w:hAnsi="宋体" w:cs="宋体" w:hint="eastAsia"/>
                <w:kern w:val="0"/>
                <w:szCs w:val="21"/>
              </w:rPr>
              <w:t>name</w:t>
            </w:r>
            <w:r w:rsidRPr="00623703">
              <w:rPr>
                <w:rFonts w:ascii="宋体" w:hAnsi="宋体" w:cs="宋体" w:hint="eastAsia"/>
                <w:kern w:val="0"/>
                <w:szCs w:val="21"/>
              </w:rPr>
              <w:t>": "</w:t>
            </w:r>
            <w:r w:rsidRPr="000C48F9">
              <w:rPr>
                <w:rFonts w:ascii="宋体" w:hAnsi="宋体" w:cs="宋体" w:hint="eastAsia"/>
                <w:kern w:val="0"/>
                <w:szCs w:val="21"/>
              </w:rPr>
              <w:t>物料名称</w:t>
            </w:r>
            <w:r w:rsidRPr="00623703">
              <w:rPr>
                <w:rFonts w:ascii="宋体" w:hAnsi="宋体" w:cs="宋体" w:hint="eastAsia"/>
                <w:kern w:val="0"/>
                <w:szCs w:val="21"/>
              </w:rPr>
              <w:t>",</w:t>
            </w:r>
          </w:p>
          <w:p w14:paraId="4707CA32" w14:textId="77777777" w:rsidR="00120F40" w:rsidRPr="00623703" w:rsidRDefault="00120F40" w:rsidP="00972952">
            <w:pPr>
              <w:widowControl/>
              <w:wordWrap w:val="0"/>
              <w:jc w:val="left"/>
              <w:rPr>
                <w:rFonts w:ascii="宋体" w:hAnsi="宋体" w:cs="宋体"/>
                <w:kern w:val="0"/>
                <w:szCs w:val="21"/>
              </w:rPr>
            </w:pPr>
            <w:r w:rsidRPr="00623703">
              <w:rPr>
                <w:rFonts w:ascii="宋体" w:hAnsi="宋体" w:cs="宋体" w:hint="eastAsia"/>
                <w:kern w:val="0"/>
                <w:szCs w:val="21"/>
              </w:rPr>
              <w:tab/>
              <w:t>"</w:t>
            </w:r>
            <w:r>
              <w:rPr>
                <w:rFonts w:ascii="宋体" w:hAnsi="宋体" w:cs="宋体" w:hint="eastAsia"/>
                <w:kern w:val="0"/>
                <w:szCs w:val="21"/>
              </w:rPr>
              <w:t>type</w:t>
            </w:r>
            <w:r w:rsidRPr="00623703">
              <w:rPr>
                <w:rFonts w:ascii="宋体" w:hAnsi="宋体" w:cs="宋体" w:hint="eastAsia"/>
                <w:kern w:val="0"/>
                <w:szCs w:val="21"/>
              </w:rPr>
              <w:t>": "</w:t>
            </w:r>
            <w:r w:rsidRPr="000C48F9">
              <w:rPr>
                <w:rFonts w:ascii="宋体" w:hAnsi="宋体" w:cs="宋体" w:hint="eastAsia"/>
                <w:kern w:val="0"/>
                <w:szCs w:val="21"/>
              </w:rPr>
              <w:t>物料类型</w:t>
            </w:r>
            <w:r w:rsidRPr="00623703">
              <w:rPr>
                <w:rFonts w:ascii="宋体" w:hAnsi="宋体" w:cs="宋体" w:hint="eastAsia"/>
                <w:kern w:val="0"/>
                <w:szCs w:val="21"/>
              </w:rPr>
              <w:t>",</w:t>
            </w:r>
          </w:p>
          <w:p w14:paraId="10E4BC67" w14:textId="77777777" w:rsidR="00120F40" w:rsidRPr="00623703" w:rsidRDefault="00120F40" w:rsidP="00972952">
            <w:pPr>
              <w:widowControl/>
              <w:wordWrap w:val="0"/>
              <w:jc w:val="left"/>
              <w:rPr>
                <w:rFonts w:ascii="宋体" w:hAnsi="宋体" w:cs="宋体"/>
                <w:kern w:val="0"/>
                <w:szCs w:val="21"/>
              </w:rPr>
            </w:pPr>
            <w:r w:rsidRPr="00623703">
              <w:rPr>
                <w:rFonts w:ascii="宋体" w:hAnsi="宋体" w:cs="宋体" w:hint="eastAsia"/>
                <w:kern w:val="0"/>
                <w:szCs w:val="21"/>
              </w:rPr>
              <w:tab/>
              <w:t>"</w:t>
            </w:r>
            <w:r>
              <w:rPr>
                <w:rFonts w:ascii="宋体" w:hAnsi="宋体" w:cs="宋体" w:hint="eastAsia"/>
                <w:kern w:val="0"/>
                <w:szCs w:val="21"/>
              </w:rPr>
              <w:t>code</w:t>
            </w:r>
            <w:r w:rsidRPr="00623703">
              <w:rPr>
                <w:rFonts w:ascii="宋体" w:hAnsi="宋体" w:cs="宋体" w:hint="eastAsia"/>
                <w:kern w:val="0"/>
                <w:szCs w:val="21"/>
              </w:rPr>
              <w:t>": "</w:t>
            </w:r>
            <w:r w:rsidRPr="000C48F9">
              <w:rPr>
                <w:rFonts w:ascii="宋体" w:hAnsi="宋体" w:cs="宋体" w:hint="eastAsia"/>
                <w:kern w:val="0"/>
                <w:szCs w:val="21"/>
              </w:rPr>
              <w:t>物料类型编码</w:t>
            </w:r>
            <w:r w:rsidRPr="00623703">
              <w:rPr>
                <w:rFonts w:ascii="宋体" w:hAnsi="宋体" w:cs="宋体" w:hint="eastAsia"/>
                <w:kern w:val="0"/>
                <w:szCs w:val="21"/>
              </w:rPr>
              <w:t>",</w:t>
            </w:r>
          </w:p>
          <w:p w14:paraId="321C85E6" w14:textId="77777777" w:rsidR="00120F40" w:rsidRPr="00623703" w:rsidRDefault="00120F40" w:rsidP="00972952">
            <w:pPr>
              <w:widowControl/>
              <w:wordWrap w:val="0"/>
              <w:jc w:val="left"/>
              <w:rPr>
                <w:rFonts w:ascii="宋体" w:hAnsi="宋体" w:cs="宋体"/>
                <w:kern w:val="0"/>
                <w:szCs w:val="21"/>
              </w:rPr>
            </w:pPr>
            <w:r w:rsidRPr="00623703">
              <w:rPr>
                <w:rFonts w:ascii="宋体" w:hAnsi="宋体" w:cs="宋体" w:hint="eastAsia"/>
                <w:kern w:val="0"/>
                <w:szCs w:val="21"/>
              </w:rPr>
              <w:tab/>
              <w:t>"</w:t>
            </w:r>
            <w:r>
              <w:rPr>
                <w:rFonts w:ascii="宋体" w:hAnsi="宋体" w:cs="宋体" w:hint="eastAsia"/>
                <w:kern w:val="0"/>
                <w:szCs w:val="21"/>
              </w:rPr>
              <w:t>unit</w:t>
            </w:r>
            <w:r w:rsidRPr="00623703">
              <w:rPr>
                <w:rFonts w:ascii="宋体" w:hAnsi="宋体" w:cs="宋体" w:hint="eastAsia"/>
                <w:kern w:val="0"/>
                <w:szCs w:val="21"/>
              </w:rPr>
              <w:t>Name": "</w:t>
            </w:r>
            <w:r w:rsidRPr="000C48F9">
              <w:rPr>
                <w:rFonts w:ascii="宋体" w:hAnsi="宋体" w:cs="宋体" w:hint="eastAsia"/>
                <w:kern w:val="0"/>
                <w:szCs w:val="21"/>
              </w:rPr>
              <w:t>计量单位</w:t>
            </w:r>
            <w:r w:rsidRPr="00623703">
              <w:rPr>
                <w:rFonts w:ascii="宋体" w:hAnsi="宋体" w:cs="宋体" w:hint="eastAsia"/>
                <w:kern w:val="0"/>
                <w:szCs w:val="21"/>
              </w:rPr>
              <w:t>",</w:t>
            </w:r>
          </w:p>
          <w:p w14:paraId="0B49912A" w14:textId="77777777" w:rsidR="00120F40" w:rsidRPr="00623703" w:rsidRDefault="00120F40" w:rsidP="00972952">
            <w:pPr>
              <w:widowControl/>
              <w:wordWrap w:val="0"/>
              <w:jc w:val="left"/>
              <w:rPr>
                <w:rFonts w:ascii="宋体" w:hAnsi="宋体" w:cs="宋体"/>
                <w:kern w:val="0"/>
                <w:szCs w:val="21"/>
              </w:rPr>
            </w:pPr>
            <w:r w:rsidRPr="00623703">
              <w:rPr>
                <w:rFonts w:ascii="宋体" w:hAnsi="宋体" w:cs="宋体" w:hint="eastAsia"/>
                <w:kern w:val="0"/>
                <w:szCs w:val="21"/>
              </w:rPr>
              <w:tab/>
              <w:t>"</w:t>
            </w:r>
            <w:r>
              <w:rPr>
                <w:rFonts w:ascii="宋体" w:hAnsi="宋体" w:cs="宋体" w:hint="eastAsia"/>
                <w:kern w:val="0"/>
                <w:szCs w:val="21"/>
              </w:rPr>
              <w:t>unit</w:t>
            </w:r>
            <w:r>
              <w:rPr>
                <w:rFonts w:ascii="宋体" w:hAnsi="宋体" w:cs="宋体"/>
                <w:kern w:val="0"/>
                <w:szCs w:val="21"/>
              </w:rPr>
              <w:t>Code</w:t>
            </w:r>
            <w:r w:rsidRPr="00623703">
              <w:rPr>
                <w:rFonts w:ascii="宋体" w:hAnsi="宋体" w:cs="宋体" w:hint="eastAsia"/>
                <w:kern w:val="0"/>
                <w:szCs w:val="21"/>
              </w:rPr>
              <w:t>": "</w:t>
            </w:r>
            <w:r w:rsidRPr="000C48F9">
              <w:rPr>
                <w:rFonts w:ascii="宋体" w:hAnsi="宋体" w:cs="宋体" w:hint="eastAsia"/>
                <w:kern w:val="0"/>
                <w:szCs w:val="21"/>
              </w:rPr>
              <w:t>计量单位编码</w:t>
            </w:r>
            <w:r w:rsidR="00D9453F">
              <w:rPr>
                <w:rFonts w:ascii="宋体" w:hAnsi="宋体" w:cs="宋体" w:hint="eastAsia"/>
                <w:kern w:val="0"/>
                <w:szCs w:val="21"/>
              </w:rPr>
              <w:t>"</w:t>
            </w:r>
          </w:p>
          <w:p w14:paraId="2052AC1C" w14:textId="77777777" w:rsidR="00120F40" w:rsidRPr="00EE5C1A" w:rsidRDefault="00120F40" w:rsidP="00972952">
            <w:pPr>
              <w:widowControl/>
              <w:wordWrap w:val="0"/>
              <w:jc w:val="left"/>
              <w:rPr>
                <w:rFonts w:ascii="宋体" w:hAnsi="宋体" w:cs="宋体"/>
                <w:kern w:val="0"/>
                <w:szCs w:val="21"/>
              </w:rPr>
            </w:pPr>
            <w:r w:rsidRPr="00623703">
              <w:rPr>
                <w:rFonts w:ascii="宋体" w:hAnsi="宋体" w:cs="宋体"/>
                <w:kern w:val="0"/>
                <w:szCs w:val="21"/>
              </w:rPr>
              <w:t>}</w:t>
            </w:r>
          </w:p>
        </w:tc>
      </w:tr>
      <w:tr w:rsidR="00120F40" w:rsidRPr="00EE5C1A" w14:paraId="5D8F5C07"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42B40F0" w14:textId="77777777" w:rsidR="00120F40" w:rsidRPr="00EE5C1A" w:rsidRDefault="00120F40"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A670748" w14:textId="77777777" w:rsidR="00120F40" w:rsidRPr="00EE5C1A" w:rsidRDefault="00120F40" w:rsidP="00972952">
            <w:pPr>
              <w:widowControl/>
              <w:wordWrap w:val="0"/>
              <w:jc w:val="left"/>
              <w:rPr>
                <w:rFonts w:ascii="宋体" w:hAnsi="宋体" w:cs="宋体"/>
                <w:kern w:val="0"/>
                <w:szCs w:val="21"/>
              </w:rPr>
            </w:pPr>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p>
        </w:tc>
      </w:tr>
    </w:tbl>
    <w:p w14:paraId="5FCA5095" w14:textId="77777777" w:rsidR="00B70BA9" w:rsidRDefault="00B70BA9" w:rsidP="00B70BA9">
      <w:pPr>
        <w:pStyle w:val="3"/>
      </w:pPr>
      <w:bookmarkStart w:id="51" w:name="_Toc33013845"/>
      <w:r>
        <w:rPr>
          <w:rFonts w:hint="eastAsia"/>
        </w:rPr>
        <w:t>删除物料</w:t>
      </w:r>
      <w:bookmarkEnd w:id="51"/>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0"/>
        <w:gridCol w:w="1783"/>
        <w:gridCol w:w="1479"/>
        <w:gridCol w:w="1631"/>
        <w:gridCol w:w="1479"/>
      </w:tblGrid>
      <w:tr w:rsidR="00B70BA9" w:rsidRPr="00EE5C1A" w14:paraId="7505A871"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F824E60" w14:textId="77777777" w:rsidR="00B70BA9" w:rsidRPr="00EE5C1A" w:rsidRDefault="00377319" w:rsidP="00972952">
            <w:pPr>
              <w:widowControl/>
              <w:wordWrap w:val="0"/>
              <w:jc w:val="left"/>
              <w:rPr>
                <w:rFonts w:ascii="宋体" w:hAnsi="宋体" w:cs="宋体"/>
                <w:color w:val="FFFFFF"/>
                <w:kern w:val="0"/>
                <w:szCs w:val="21"/>
              </w:rPr>
            </w:pPr>
            <w:r>
              <w:rPr>
                <w:rFonts w:ascii="宋体" w:hAnsi="宋体" w:cs="宋体" w:hint="eastAsia"/>
                <w:color w:val="FFFFFF"/>
                <w:kern w:val="0"/>
                <w:szCs w:val="21"/>
              </w:rPr>
              <w:t>删除物料</w:t>
            </w:r>
          </w:p>
        </w:tc>
      </w:tr>
      <w:tr w:rsidR="00B70BA9" w:rsidRPr="00EE5C1A" w14:paraId="36124A13" w14:textId="77777777" w:rsidTr="00972952">
        <w:trPr>
          <w:trHeight w:val="480"/>
          <w:tblCellSpacing w:w="0" w:type="dxa"/>
        </w:trPr>
        <w:tc>
          <w:tcPr>
            <w:tcW w:w="124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51BE2B8" w14:textId="77777777" w:rsidR="00B70BA9" w:rsidRPr="00EE5C1A" w:rsidRDefault="00B70BA9" w:rsidP="00972952">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9D5ADCC" w14:textId="77777777" w:rsidR="00B70BA9" w:rsidRDefault="00B8468C" w:rsidP="00972952">
            <w:pPr>
              <w:widowControl/>
              <w:wordWrap w:val="0"/>
              <w:jc w:val="left"/>
              <w:rPr>
                <w:rFonts w:ascii="宋体" w:hAnsi="宋体" w:cs="宋体"/>
                <w:kern w:val="0"/>
                <w:szCs w:val="21"/>
              </w:rPr>
            </w:pPr>
            <w:r>
              <w:rPr>
                <w:rFonts w:ascii="宋体" w:hAnsi="宋体" w:cs="宋体" w:hint="eastAsia"/>
                <w:kern w:val="0"/>
                <w:szCs w:val="21"/>
              </w:rPr>
              <w:t>删除物料</w:t>
            </w:r>
          </w:p>
          <w:p w14:paraId="257935D1" w14:textId="77777777" w:rsidR="00B70BA9" w:rsidRPr="00EE5C1A" w:rsidRDefault="004E7D56" w:rsidP="004E7D56">
            <w:pPr>
              <w:widowControl/>
              <w:wordWrap w:val="0"/>
              <w:jc w:val="left"/>
              <w:rPr>
                <w:rFonts w:ascii="宋体" w:hAnsi="宋体" w:cs="宋体"/>
                <w:kern w:val="0"/>
                <w:szCs w:val="21"/>
              </w:rPr>
            </w:pPr>
            <w:r>
              <w:rPr>
                <w:rFonts w:ascii="宋体" w:hAnsi="宋体" w:cs="宋体"/>
                <w:kern w:val="0"/>
                <w:szCs w:val="21"/>
              </w:rPr>
              <w:t>ERP</w:t>
            </w:r>
            <w:r w:rsidR="00B70BA9">
              <w:rPr>
                <w:rFonts w:ascii="宋体" w:hAnsi="宋体" w:cs="宋体" w:hint="eastAsia"/>
                <w:kern w:val="0"/>
                <w:szCs w:val="21"/>
              </w:rPr>
              <w:t>调用</w:t>
            </w:r>
            <w:r>
              <w:rPr>
                <w:rFonts w:ascii="宋体" w:hAnsi="宋体" w:cs="宋体"/>
                <w:kern w:val="0"/>
                <w:szCs w:val="21"/>
              </w:rPr>
              <w:t>MES</w:t>
            </w:r>
          </w:p>
        </w:tc>
      </w:tr>
      <w:tr w:rsidR="00B70BA9" w:rsidRPr="00EE5C1A" w14:paraId="28096DB3"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6B088C0" w14:textId="77777777" w:rsidR="00B70BA9" w:rsidRPr="00EE5C1A" w:rsidRDefault="00B70BA9" w:rsidP="00972952">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D7B2363" w14:textId="77777777" w:rsidR="00B70BA9" w:rsidRPr="00EE5C1A" w:rsidRDefault="00B70BA9" w:rsidP="00B8468C">
            <w:pPr>
              <w:widowControl/>
              <w:wordWrap w:val="0"/>
              <w:jc w:val="left"/>
              <w:rPr>
                <w:rFonts w:ascii="宋体" w:hAnsi="宋体" w:cs="宋体"/>
                <w:kern w:val="0"/>
                <w:szCs w:val="21"/>
              </w:rPr>
            </w:pPr>
            <w:r w:rsidRPr="00EE5C1A">
              <w:rPr>
                <w:rFonts w:ascii="宋体" w:hAnsi="宋体" w:cs="宋体" w:hint="eastAsia"/>
                <w:kern w:val="0"/>
                <w:szCs w:val="21"/>
              </w:rPr>
              <w:t>/v1/</w:t>
            </w:r>
            <w:r w:rsidR="00B8468C">
              <w:rPr>
                <w:rFonts w:ascii="宋体" w:hAnsi="宋体" w:cs="宋体" w:hint="eastAsia"/>
                <w:kern w:val="0"/>
                <w:szCs w:val="21"/>
              </w:rPr>
              <w:t>material</w:t>
            </w:r>
            <w:r>
              <w:rPr>
                <w:rFonts w:ascii="宋体" w:hAnsi="宋体" w:cs="宋体" w:hint="eastAsia"/>
                <w:kern w:val="0"/>
                <w:szCs w:val="21"/>
              </w:rPr>
              <w:t>/</w:t>
            </w:r>
            <w:r>
              <w:rPr>
                <w:rFonts w:ascii="宋体" w:hAnsi="宋体" w:cs="宋体"/>
                <w:kern w:val="0"/>
                <w:szCs w:val="21"/>
              </w:rPr>
              <w:t>{</w:t>
            </w:r>
            <w:r w:rsidR="00B8468C">
              <w:rPr>
                <w:rFonts w:ascii="宋体" w:hAnsi="宋体" w:cs="宋体" w:hint="eastAsia"/>
                <w:kern w:val="0"/>
                <w:szCs w:val="21"/>
              </w:rPr>
              <w:t>id</w:t>
            </w:r>
            <w:r>
              <w:rPr>
                <w:rFonts w:ascii="宋体" w:hAnsi="宋体" w:cs="宋体"/>
                <w:kern w:val="0"/>
                <w:szCs w:val="21"/>
              </w:rPr>
              <w:t>}</w:t>
            </w:r>
          </w:p>
        </w:tc>
      </w:tr>
      <w:tr w:rsidR="00B70BA9" w:rsidRPr="00EE5C1A" w14:paraId="782A6A2A"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CC232B0" w14:textId="77777777" w:rsidR="00B70BA9" w:rsidRPr="00EE5C1A" w:rsidRDefault="00B70BA9" w:rsidP="00972952">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11F486E" w14:textId="77777777" w:rsidR="00B70BA9" w:rsidRPr="00EE5C1A" w:rsidRDefault="00B70BA9" w:rsidP="00972952">
            <w:pPr>
              <w:widowControl/>
              <w:wordWrap w:val="0"/>
              <w:jc w:val="left"/>
              <w:rPr>
                <w:rFonts w:ascii="宋体" w:hAnsi="宋体" w:cs="宋体"/>
                <w:kern w:val="0"/>
                <w:szCs w:val="21"/>
              </w:rPr>
            </w:pPr>
            <w:r w:rsidRPr="00EE5C1A">
              <w:rPr>
                <w:rFonts w:ascii="宋体" w:hAnsi="宋体" w:cs="宋体" w:hint="eastAsia"/>
                <w:kern w:val="0"/>
                <w:szCs w:val="21"/>
              </w:rPr>
              <w:t>delete</w:t>
            </w:r>
          </w:p>
        </w:tc>
      </w:tr>
      <w:tr w:rsidR="00B70BA9" w:rsidRPr="00EE5C1A" w14:paraId="4D26C37B"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E37D508" w14:textId="77777777" w:rsidR="00B70BA9" w:rsidRPr="00EE5C1A" w:rsidRDefault="00B70BA9" w:rsidP="00972952">
            <w:pPr>
              <w:widowControl/>
              <w:wordWrap w:val="0"/>
              <w:jc w:val="left"/>
              <w:rPr>
                <w:rFonts w:ascii="宋体" w:hAnsi="宋体" w:cs="宋体"/>
                <w:kern w:val="0"/>
                <w:szCs w:val="21"/>
              </w:rPr>
            </w:pPr>
            <w:r w:rsidRPr="00EE5C1A">
              <w:rPr>
                <w:rFonts w:ascii="宋体" w:hAnsi="宋体" w:cs="宋体" w:hint="eastAsia"/>
                <w:kern w:val="0"/>
                <w:szCs w:val="21"/>
              </w:rPr>
              <w:lastRenderedPageBreak/>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EF44C7B" w14:textId="77777777" w:rsidR="00B70BA9" w:rsidRPr="00EE5C1A" w:rsidRDefault="00B70BA9" w:rsidP="00972952">
            <w:pPr>
              <w:widowControl/>
              <w:wordWrap w:val="0"/>
              <w:jc w:val="left"/>
              <w:rPr>
                <w:rFonts w:ascii="宋体" w:hAnsi="宋体" w:cs="宋体"/>
                <w:kern w:val="0"/>
                <w:szCs w:val="21"/>
              </w:rPr>
            </w:pPr>
            <w:r w:rsidRPr="00CF09C6">
              <w:rPr>
                <w:rFonts w:ascii="宋体" w:hAnsi="宋体" w:cs="宋体"/>
                <w:kern w:val="0"/>
                <w:szCs w:val="21"/>
              </w:rPr>
              <w:t>application/json</w:t>
            </w:r>
          </w:p>
        </w:tc>
      </w:tr>
      <w:tr w:rsidR="00B70BA9" w:rsidRPr="00EE5C1A" w14:paraId="2E7438CC"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3261362" w14:textId="77777777" w:rsidR="00B70BA9" w:rsidRPr="00EE5C1A" w:rsidRDefault="00B70BA9" w:rsidP="00972952">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6C27E4D" w14:textId="77777777" w:rsidR="00B70BA9" w:rsidRPr="00EE5C1A" w:rsidRDefault="00B70BA9" w:rsidP="00972952">
            <w:pPr>
              <w:widowControl/>
              <w:wordWrap w:val="0"/>
              <w:jc w:val="left"/>
              <w:rPr>
                <w:rFonts w:ascii="宋体" w:hAnsi="宋体" w:cs="宋体"/>
                <w:kern w:val="0"/>
                <w:szCs w:val="21"/>
              </w:rPr>
            </w:pPr>
            <w:r w:rsidRPr="00EE5C1A">
              <w:rPr>
                <w:rFonts w:ascii="宋体" w:hAnsi="宋体" w:cs="宋体" w:hint="eastAsia"/>
                <w:kern w:val="0"/>
                <w:szCs w:val="21"/>
              </w:rPr>
              <w:t>*/*</w:t>
            </w:r>
          </w:p>
        </w:tc>
      </w:tr>
      <w:tr w:rsidR="00B70BA9" w:rsidRPr="00EE5C1A" w14:paraId="386A3C73"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BB3C85F" w14:textId="77777777" w:rsidR="00B70BA9" w:rsidRPr="00EE5C1A" w:rsidRDefault="00B70BA9"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B1AAB51" w14:textId="77777777" w:rsidR="00B70BA9" w:rsidRPr="00EE5C1A" w:rsidRDefault="00B70BA9"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92B3537" w14:textId="77777777" w:rsidR="00B70BA9" w:rsidRPr="00EE5C1A" w:rsidRDefault="00B70BA9"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9A56350" w14:textId="77777777" w:rsidR="00B70BA9" w:rsidRPr="00EE5C1A" w:rsidRDefault="00B70BA9" w:rsidP="00972952">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8DFAFDA" w14:textId="77777777" w:rsidR="00B70BA9" w:rsidRPr="00EE5C1A" w:rsidRDefault="00B70BA9"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B70BA9" w:rsidRPr="00EE5C1A" w14:paraId="7C2EBF18"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E9DE42A" w14:textId="77777777" w:rsidR="00B70BA9" w:rsidRPr="00EE5C1A" w:rsidRDefault="00273525" w:rsidP="00972952">
            <w:pPr>
              <w:widowControl/>
              <w:wordWrap w:val="0"/>
              <w:jc w:val="center"/>
              <w:rPr>
                <w:rFonts w:ascii="宋体" w:hAnsi="宋体" w:cs="宋体"/>
                <w:kern w:val="0"/>
                <w:szCs w:val="21"/>
              </w:rPr>
            </w:pPr>
            <w:r>
              <w:rPr>
                <w:rFonts w:ascii="宋体" w:hAnsi="宋体" w:cs="宋体" w:hint="eastAsia"/>
                <w:kern w:val="0"/>
                <w:szCs w:val="21"/>
              </w:rPr>
              <w:t>i</w:t>
            </w:r>
            <w:r w:rsidR="00672082">
              <w:rPr>
                <w:rFonts w:ascii="宋体" w:hAnsi="宋体" w:cs="宋体" w:hint="eastAsia"/>
                <w:kern w:val="0"/>
                <w:szCs w:val="21"/>
              </w:rPr>
              <w:t>d</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A46F7AC" w14:textId="77777777" w:rsidR="00B70BA9" w:rsidRPr="00EE5C1A" w:rsidRDefault="00B70BA9" w:rsidP="00972952">
            <w:pPr>
              <w:widowControl/>
              <w:wordWrap w:val="0"/>
              <w:jc w:val="center"/>
              <w:rPr>
                <w:rFonts w:ascii="宋体" w:hAnsi="宋体" w:cs="宋体"/>
                <w:kern w:val="0"/>
                <w:szCs w:val="21"/>
              </w:rPr>
            </w:pPr>
            <w:r>
              <w:rPr>
                <w:rFonts w:ascii="宋体" w:hAnsi="宋体" w:cs="宋体"/>
                <w:kern w:val="0"/>
                <w:szCs w:val="21"/>
              </w:rPr>
              <w:t>s</w:t>
            </w:r>
            <w:r>
              <w:rPr>
                <w:rFonts w:ascii="宋体" w:hAnsi="宋体" w:cs="宋体" w:hint="eastAsia"/>
                <w:kern w:val="0"/>
                <w:szCs w:val="21"/>
              </w:rPr>
              <w:t>tring</w:t>
            </w:r>
            <w:r w:rsidR="00296201">
              <w:rPr>
                <w:rFonts w:ascii="宋体" w:hAnsi="宋体" w:cs="宋体"/>
                <w:kern w:val="0"/>
                <w:szCs w:val="21"/>
              </w:rPr>
              <w:t>(50)</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F986836" w14:textId="77777777" w:rsidR="00B70BA9" w:rsidRPr="00EE5C1A" w:rsidRDefault="00B70BA9" w:rsidP="00972952">
            <w:pPr>
              <w:widowControl/>
              <w:wordWrap w:val="0"/>
              <w:jc w:val="center"/>
              <w:rPr>
                <w:rFonts w:ascii="宋体" w:hAnsi="宋体" w:cs="宋体"/>
                <w:kern w:val="0"/>
                <w:szCs w:val="21"/>
              </w:rPr>
            </w:pPr>
            <w:r>
              <w:rPr>
                <w:rFonts w:ascii="宋体" w:hAnsi="宋体" w:cs="宋体" w:hint="eastAsia"/>
                <w:kern w:val="0"/>
                <w:szCs w:val="21"/>
              </w:rPr>
              <w:t>是</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4E2BA94" w14:textId="77777777" w:rsidR="00B70BA9" w:rsidRPr="00EE5C1A" w:rsidRDefault="00D97B25" w:rsidP="00972952">
            <w:pPr>
              <w:widowControl/>
              <w:wordWrap w:val="0"/>
              <w:jc w:val="center"/>
              <w:rPr>
                <w:rFonts w:ascii="宋体" w:hAnsi="宋体" w:cs="宋体"/>
                <w:kern w:val="0"/>
                <w:szCs w:val="21"/>
              </w:rPr>
            </w:pPr>
            <w:r>
              <w:rPr>
                <w:rFonts w:ascii="宋体" w:hAnsi="宋体" w:cs="宋体" w:hint="eastAsia"/>
                <w:kern w:val="0"/>
                <w:szCs w:val="21"/>
              </w:rPr>
              <w:t>最长3</w:t>
            </w:r>
            <w:r>
              <w:rPr>
                <w:rFonts w:ascii="宋体" w:hAnsi="宋体" w:cs="宋体"/>
                <w:kern w:val="0"/>
                <w:szCs w:val="21"/>
              </w:rPr>
              <w:t>2</w:t>
            </w:r>
            <w:r>
              <w:rPr>
                <w:rFonts w:ascii="宋体" w:hAnsi="宋体" w:cs="宋体" w:hint="eastAsia"/>
                <w:kern w:val="0"/>
                <w:szCs w:val="21"/>
              </w:rPr>
              <w:t>位</w:t>
            </w: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91CAD3D" w14:textId="77777777" w:rsidR="00B70BA9" w:rsidRPr="00EE5C1A" w:rsidRDefault="00EE020C" w:rsidP="00972952">
            <w:pPr>
              <w:widowControl/>
              <w:wordWrap w:val="0"/>
              <w:jc w:val="center"/>
              <w:rPr>
                <w:rFonts w:ascii="宋体" w:hAnsi="宋体" w:cs="宋体"/>
                <w:kern w:val="0"/>
                <w:szCs w:val="21"/>
              </w:rPr>
            </w:pPr>
            <w:r>
              <w:rPr>
                <w:rFonts w:ascii="宋体" w:hAnsi="宋体" w:cs="宋体" w:hint="eastAsia"/>
                <w:kern w:val="0"/>
                <w:szCs w:val="21"/>
              </w:rPr>
              <w:t>物料编号</w:t>
            </w:r>
          </w:p>
        </w:tc>
      </w:tr>
      <w:tr w:rsidR="00B70BA9" w:rsidRPr="00EE5C1A" w14:paraId="6A9868D3"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865F5EE" w14:textId="77777777" w:rsidR="00B70BA9" w:rsidRPr="00EE5C1A" w:rsidRDefault="00B70BA9"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B70BA9" w:rsidRPr="00EE5C1A" w14:paraId="287BF121"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3FA5DC9" w14:textId="77777777" w:rsidR="00B70BA9" w:rsidRPr="00EE5C1A" w:rsidRDefault="00B70BA9"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6ECE0E0" w14:textId="77777777" w:rsidR="00B70BA9" w:rsidRPr="00EE5C1A" w:rsidRDefault="00B70BA9" w:rsidP="006200EF">
            <w:pPr>
              <w:widowControl/>
              <w:wordWrap w:val="0"/>
              <w:jc w:val="left"/>
              <w:rPr>
                <w:rFonts w:ascii="宋体" w:hAnsi="宋体" w:cs="宋体"/>
                <w:kern w:val="0"/>
                <w:szCs w:val="21"/>
              </w:rPr>
            </w:pPr>
            <w:r w:rsidRPr="00EE5C1A">
              <w:rPr>
                <w:rFonts w:ascii="宋体" w:hAnsi="宋体" w:cs="宋体" w:hint="eastAsia"/>
                <w:kern w:val="0"/>
                <w:szCs w:val="21"/>
              </w:rPr>
              <w:t>/v1/</w:t>
            </w:r>
            <w:r w:rsidR="006200EF">
              <w:rPr>
                <w:rFonts w:ascii="宋体" w:hAnsi="宋体" w:cs="宋体" w:hint="eastAsia"/>
                <w:kern w:val="0"/>
                <w:szCs w:val="21"/>
              </w:rPr>
              <w:t>material</w:t>
            </w:r>
            <w:r>
              <w:rPr>
                <w:rFonts w:ascii="宋体" w:hAnsi="宋体" w:cs="宋体"/>
                <w:kern w:val="0"/>
                <w:szCs w:val="21"/>
              </w:rPr>
              <w:t>/123456789987654321</w:t>
            </w:r>
          </w:p>
        </w:tc>
      </w:tr>
      <w:tr w:rsidR="00B70BA9" w:rsidRPr="00EE5C1A" w14:paraId="6E86B246" w14:textId="77777777" w:rsidTr="00972952">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5DE4D37" w14:textId="77777777" w:rsidR="00B70BA9" w:rsidRPr="00EE5C1A" w:rsidRDefault="00B70BA9"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C4502BC" w14:textId="77777777" w:rsidR="00B70BA9" w:rsidRPr="00EE5C1A" w:rsidRDefault="00B70BA9" w:rsidP="00972952">
            <w:pPr>
              <w:widowControl/>
              <w:wordWrap w:val="0"/>
              <w:jc w:val="left"/>
              <w:rPr>
                <w:rFonts w:ascii="宋体" w:hAnsi="宋体" w:cs="宋体"/>
                <w:kern w:val="0"/>
                <w:szCs w:val="21"/>
              </w:rPr>
            </w:pPr>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p>
        </w:tc>
      </w:tr>
    </w:tbl>
    <w:p w14:paraId="40720850" w14:textId="7BBD1DF1" w:rsidR="008226BF" w:rsidRDefault="008226BF" w:rsidP="0092108C"/>
    <w:p w14:paraId="213298D2" w14:textId="5CDA6F82" w:rsidR="00972952" w:rsidRDefault="00972952" w:rsidP="00972952">
      <w:pPr>
        <w:pStyle w:val="2"/>
      </w:pPr>
      <w:bookmarkStart w:id="52" w:name="_Toc33013846"/>
      <w:r>
        <w:rPr>
          <w:rFonts w:hint="eastAsia"/>
        </w:rPr>
        <w:t>领料</w:t>
      </w:r>
      <w:r w:rsidR="00B453D8">
        <w:rPr>
          <w:rFonts w:hint="eastAsia"/>
        </w:rPr>
        <w:t>及成品入库</w:t>
      </w:r>
      <w:bookmarkEnd w:id="52"/>
    </w:p>
    <w:p w14:paraId="0BDB8E71" w14:textId="6DA43805" w:rsidR="00972952" w:rsidRDefault="00972952" w:rsidP="00972952">
      <w:pPr>
        <w:pStyle w:val="3"/>
      </w:pPr>
      <w:bookmarkStart w:id="53" w:name="_Toc33013847"/>
      <w:r>
        <w:rPr>
          <w:rFonts w:hint="eastAsia"/>
        </w:rPr>
        <w:t>物料需求</w:t>
      </w:r>
      <w:bookmarkEnd w:id="53"/>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219"/>
        <w:gridCol w:w="1221"/>
        <w:gridCol w:w="1253"/>
        <w:gridCol w:w="1253"/>
        <w:gridCol w:w="2546"/>
        <w:tblGridChange w:id="54">
          <w:tblGrid>
            <w:gridCol w:w="246"/>
            <w:gridCol w:w="1973"/>
            <w:gridCol w:w="148"/>
            <w:gridCol w:w="1073"/>
            <w:gridCol w:w="1253"/>
            <w:gridCol w:w="1253"/>
            <w:gridCol w:w="2546"/>
            <w:gridCol w:w="246"/>
          </w:tblGrid>
        </w:tblGridChange>
      </w:tblGrid>
      <w:tr w:rsidR="00972952" w:rsidRPr="00EE5C1A" w14:paraId="64EB70AD"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6187FCB" w14:textId="141F5CF6" w:rsidR="00972952" w:rsidRPr="00EE5C1A" w:rsidRDefault="00481A20" w:rsidP="00972952">
            <w:pPr>
              <w:widowControl/>
              <w:wordWrap w:val="0"/>
              <w:jc w:val="left"/>
              <w:rPr>
                <w:rFonts w:ascii="宋体" w:hAnsi="宋体" w:cs="宋体"/>
                <w:color w:val="FFFFFF"/>
                <w:kern w:val="0"/>
                <w:szCs w:val="21"/>
              </w:rPr>
            </w:pPr>
            <w:r>
              <w:rPr>
                <w:rFonts w:ascii="宋体" w:hAnsi="宋体" w:cs="宋体" w:hint="eastAsia"/>
                <w:color w:val="FFFFFF"/>
                <w:kern w:val="0"/>
                <w:szCs w:val="21"/>
              </w:rPr>
              <w:t>物料需求</w:t>
            </w:r>
          </w:p>
        </w:tc>
      </w:tr>
      <w:tr w:rsidR="00B0537B" w:rsidRPr="00EE5C1A" w14:paraId="7533E702"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74E8633" w14:textId="77777777" w:rsidR="00972952" w:rsidRPr="00EE5C1A" w:rsidRDefault="00972952" w:rsidP="00972952">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3695" w:type="pct"/>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84F4C6D" w14:textId="5783CFCA" w:rsidR="00972952" w:rsidRPr="00EE5C1A" w:rsidRDefault="00972952" w:rsidP="00972952">
            <w:pPr>
              <w:widowControl/>
              <w:wordWrap w:val="0"/>
              <w:jc w:val="left"/>
              <w:rPr>
                <w:rFonts w:ascii="宋体" w:hAnsi="宋体" w:cs="宋体"/>
                <w:kern w:val="0"/>
                <w:szCs w:val="21"/>
              </w:rPr>
            </w:pPr>
            <w:r>
              <w:rPr>
                <w:rFonts w:ascii="宋体" w:hAnsi="宋体" w:cs="宋体" w:hint="eastAsia"/>
                <w:kern w:val="0"/>
                <w:szCs w:val="21"/>
              </w:rPr>
              <w:t>M</w:t>
            </w:r>
            <w:r>
              <w:rPr>
                <w:rFonts w:ascii="宋体" w:hAnsi="宋体" w:cs="宋体"/>
                <w:kern w:val="0"/>
                <w:szCs w:val="21"/>
              </w:rPr>
              <w:t>ES</w:t>
            </w:r>
            <w:r>
              <w:rPr>
                <w:rFonts w:ascii="宋体" w:hAnsi="宋体" w:cs="宋体" w:hint="eastAsia"/>
                <w:kern w:val="0"/>
                <w:szCs w:val="21"/>
              </w:rPr>
              <w:t>给E</w:t>
            </w:r>
            <w:r>
              <w:rPr>
                <w:rFonts w:ascii="宋体" w:hAnsi="宋体" w:cs="宋体"/>
                <w:kern w:val="0"/>
                <w:szCs w:val="21"/>
              </w:rPr>
              <w:t>RP</w:t>
            </w:r>
            <w:r>
              <w:rPr>
                <w:rFonts w:ascii="宋体" w:hAnsi="宋体" w:cs="宋体" w:hint="eastAsia"/>
                <w:kern w:val="0"/>
                <w:szCs w:val="21"/>
              </w:rPr>
              <w:t>提出领料需求</w:t>
            </w:r>
            <w:r w:rsidR="00FA51FB">
              <w:rPr>
                <w:rFonts w:ascii="宋体" w:hAnsi="宋体" w:cs="宋体" w:hint="eastAsia"/>
                <w:kern w:val="0"/>
                <w:szCs w:val="21"/>
              </w:rPr>
              <w:t>，</w:t>
            </w:r>
            <w:r>
              <w:rPr>
                <w:rFonts w:ascii="宋体" w:hAnsi="宋体" w:cs="宋体"/>
                <w:kern w:val="0"/>
                <w:szCs w:val="21"/>
              </w:rPr>
              <w:t>MES</w:t>
            </w:r>
            <w:r>
              <w:rPr>
                <w:rFonts w:ascii="宋体" w:hAnsi="宋体" w:cs="宋体" w:hint="eastAsia"/>
                <w:kern w:val="0"/>
                <w:szCs w:val="21"/>
              </w:rPr>
              <w:t>调用</w:t>
            </w:r>
            <w:r>
              <w:rPr>
                <w:rFonts w:ascii="宋体" w:hAnsi="宋体" w:cs="宋体"/>
                <w:kern w:val="0"/>
                <w:szCs w:val="21"/>
              </w:rPr>
              <w:t>ERP</w:t>
            </w:r>
            <w:r w:rsidR="00FA51FB">
              <w:rPr>
                <w:rFonts w:ascii="宋体" w:hAnsi="宋体" w:cs="宋体" w:hint="eastAsia"/>
                <w:kern w:val="0"/>
                <w:szCs w:val="21"/>
              </w:rPr>
              <w:t>，数据包结构主明细结构，</w:t>
            </w:r>
            <w:r w:rsidR="00FA51FB">
              <w:rPr>
                <w:rFonts w:ascii="inherit" w:hAnsi="inherit"/>
                <w:color w:val="000000"/>
                <w:shd w:val="clear" w:color="auto" w:fill="FFFFFF"/>
              </w:rPr>
              <w:t>需求编号</w:t>
            </w:r>
            <w:r w:rsidR="00B0537B">
              <w:rPr>
                <w:rFonts w:ascii="inherit" w:hAnsi="inherit" w:hint="eastAsia"/>
                <w:color w:val="000000"/>
                <w:shd w:val="clear" w:color="auto" w:fill="FFFFFF"/>
              </w:rPr>
              <w:t>、</w:t>
            </w:r>
            <w:r w:rsidR="00FA51FB">
              <w:rPr>
                <w:rFonts w:ascii="inherit" w:hAnsi="inherit"/>
                <w:color w:val="000000"/>
                <w:shd w:val="clear" w:color="auto" w:fill="FFFFFF"/>
              </w:rPr>
              <w:t>需求时间</w:t>
            </w:r>
            <w:r w:rsidR="00B0537B">
              <w:rPr>
                <w:rFonts w:ascii="inherit" w:hAnsi="inherit" w:hint="eastAsia"/>
                <w:color w:val="000000"/>
                <w:shd w:val="clear" w:color="auto" w:fill="FFFFFF"/>
              </w:rPr>
              <w:t>、预生产计划类型、产品编码、产品名称</w:t>
            </w:r>
            <w:r w:rsidR="00FA51FB">
              <w:rPr>
                <w:rFonts w:ascii="inherit" w:hAnsi="inherit"/>
                <w:color w:val="000000"/>
                <w:shd w:val="clear" w:color="auto" w:fill="FFFFFF"/>
              </w:rPr>
              <w:t>放在主信息，其</w:t>
            </w:r>
            <w:r w:rsidR="00FA51FB">
              <w:rPr>
                <w:rFonts w:ascii="inherit" w:hAnsi="inherit" w:hint="eastAsia"/>
                <w:color w:val="000000"/>
                <w:shd w:val="clear" w:color="auto" w:fill="FFFFFF"/>
              </w:rPr>
              <w:t>它</w:t>
            </w:r>
            <w:r w:rsidR="00FA51FB">
              <w:rPr>
                <w:rFonts w:ascii="inherit" w:hAnsi="inherit"/>
                <w:color w:val="000000"/>
                <w:shd w:val="clear" w:color="auto" w:fill="FFFFFF"/>
              </w:rPr>
              <w:t>在明细中</w:t>
            </w:r>
          </w:p>
        </w:tc>
      </w:tr>
      <w:tr w:rsidR="00B0537B" w:rsidRPr="00EE5C1A" w14:paraId="4228BF26"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33229C4" w14:textId="77777777" w:rsidR="00972952" w:rsidRPr="00EE5C1A" w:rsidRDefault="00972952" w:rsidP="00972952">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3695" w:type="pct"/>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6792FBA" w14:textId="17C13940" w:rsidR="00972952" w:rsidRPr="00EE5C1A" w:rsidRDefault="00B20279" w:rsidP="00972952">
            <w:pPr>
              <w:widowControl/>
              <w:wordWrap w:val="0"/>
              <w:jc w:val="left"/>
              <w:rPr>
                <w:rFonts w:ascii="宋体" w:hAnsi="宋体" w:cs="宋体"/>
                <w:kern w:val="0"/>
                <w:szCs w:val="21"/>
              </w:rPr>
            </w:pPr>
            <w:ins w:id="55" w:author="马旭强" w:date="2020-02-25T13:44:00Z">
              <w:r w:rsidRPr="00EE5C1A">
                <w:rPr>
                  <w:rFonts w:ascii="宋体" w:hAnsi="宋体" w:cs="宋体" w:hint="eastAsia"/>
                  <w:kern w:val="0"/>
                  <w:szCs w:val="21"/>
                </w:rPr>
                <w:t>/</w:t>
              </w:r>
              <w:r>
                <w:rPr>
                  <w:rFonts w:ascii="宋体" w:hAnsi="宋体" w:cs="宋体" w:hint="eastAsia"/>
                  <w:kern w:val="0"/>
                  <w:szCs w:val="21"/>
                </w:rPr>
                <w:t>v1</w:t>
              </w:r>
              <w:r w:rsidRPr="00EE5C1A">
                <w:rPr>
                  <w:rFonts w:ascii="宋体" w:hAnsi="宋体" w:cs="宋体" w:hint="eastAsia"/>
                  <w:kern w:val="0"/>
                  <w:szCs w:val="21"/>
                </w:rPr>
                <w:t>/</w:t>
              </w:r>
              <w:r>
                <w:rPr>
                  <w:rFonts w:ascii="宋体" w:hAnsi="宋体" w:cs="宋体" w:hint="eastAsia"/>
                  <w:kern w:val="0"/>
                  <w:szCs w:val="21"/>
                </w:rPr>
                <w:t>material</w:t>
              </w:r>
              <w:r>
                <w:rPr>
                  <w:rFonts w:ascii="宋体" w:hAnsi="宋体" w:cs="宋体"/>
                  <w:kern w:val="0"/>
                  <w:szCs w:val="21"/>
                </w:rPr>
                <w:t>Request</w:t>
              </w:r>
            </w:ins>
          </w:p>
        </w:tc>
      </w:tr>
      <w:tr w:rsidR="00B0537B" w:rsidRPr="00EE5C1A" w14:paraId="1F72CDC3"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039E0B5" w14:textId="77777777" w:rsidR="00972952" w:rsidRPr="00EE5C1A" w:rsidRDefault="00972952" w:rsidP="00972952">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3695" w:type="pct"/>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76E59AB" w14:textId="7C4C25B5" w:rsidR="00972952" w:rsidRPr="00EE5C1A" w:rsidRDefault="00B20279" w:rsidP="00972952">
            <w:pPr>
              <w:widowControl/>
              <w:wordWrap w:val="0"/>
              <w:jc w:val="left"/>
              <w:rPr>
                <w:rFonts w:ascii="宋体" w:hAnsi="宋体" w:cs="宋体"/>
                <w:kern w:val="0"/>
                <w:szCs w:val="21"/>
              </w:rPr>
            </w:pPr>
            <w:ins w:id="56" w:author="马旭强" w:date="2020-02-25T13:45:00Z">
              <w:r w:rsidRPr="00EE5C1A">
                <w:rPr>
                  <w:rFonts w:ascii="宋体" w:hAnsi="宋体" w:cs="宋体" w:hint="eastAsia"/>
                  <w:kern w:val="0"/>
                  <w:szCs w:val="21"/>
                </w:rPr>
                <w:t>post</w:t>
              </w:r>
            </w:ins>
          </w:p>
        </w:tc>
      </w:tr>
      <w:tr w:rsidR="00B0537B" w:rsidRPr="00EE5C1A" w14:paraId="0D18732A"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24C871D" w14:textId="77777777" w:rsidR="00972952" w:rsidRPr="00EE5C1A" w:rsidRDefault="00972952" w:rsidP="00972952">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3695" w:type="pct"/>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CE80BC6" w14:textId="28E6B11C" w:rsidR="00972952" w:rsidRPr="00EE5C1A" w:rsidRDefault="00B20279" w:rsidP="00972952">
            <w:pPr>
              <w:widowControl/>
              <w:wordWrap w:val="0"/>
              <w:jc w:val="left"/>
              <w:rPr>
                <w:rFonts w:ascii="宋体" w:hAnsi="宋体" w:cs="宋体"/>
                <w:kern w:val="0"/>
                <w:szCs w:val="21"/>
              </w:rPr>
            </w:pPr>
            <w:ins w:id="57" w:author="马旭强" w:date="2020-02-25T13:45:00Z">
              <w:r w:rsidRPr="00EE5C1A">
                <w:rPr>
                  <w:rFonts w:ascii="宋体" w:hAnsi="宋体" w:cs="宋体" w:hint="eastAsia"/>
                  <w:kern w:val="0"/>
                  <w:szCs w:val="21"/>
                </w:rPr>
                <w:t>application/json</w:t>
              </w:r>
            </w:ins>
          </w:p>
        </w:tc>
      </w:tr>
      <w:tr w:rsidR="00B0537B" w:rsidRPr="00EE5C1A" w14:paraId="62B31BF2"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E06C9A0" w14:textId="77777777" w:rsidR="00972952" w:rsidRPr="00EE5C1A" w:rsidRDefault="00972952" w:rsidP="00972952">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3695" w:type="pct"/>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572083E" w14:textId="56DF0C94" w:rsidR="00972952" w:rsidRPr="00EE5C1A" w:rsidRDefault="00B20279" w:rsidP="00972952">
            <w:pPr>
              <w:widowControl/>
              <w:wordWrap w:val="0"/>
              <w:jc w:val="left"/>
              <w:rPr>
                <w:rFonts w:ascii="宋体" w:hAnsi="宋体" w:cs="宋体"/>
                <w:kern w:val="0"/>
                <w:szCs w:val="21"/>
              </w:rPr>
            </w:pPr>
            <w:ins w:id="58" w:author="马旭强" w:date="2020-02-25T13:45:00Z">
              <w:r w:rsidRPr="00EE5C1A">
                <w:rPr>
                  <w:rFonts w:ascii="宋体" w:hAnsi="宋体" w:cs="宋体" w:hint="eastAsia"/>
                  <w:kern w:val="0"/>
                  <w:szCs w:val="21"/>
                </w:rPr>
                <w:t>*/*</w:t>
              </w:r>
            </w:ins>
          </w:p>
        </w:tc>
      </w:tr>
      <w:tr w:rsidR="00B0537B" w:rsidRPr="00EE5C1A" w14:paraId="5287ED74"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C440290" w14:textId="77777777" w:rsidR="00972952" w:rsidRPr="00EE5C1A" w:rsidRDefault="00972952"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719" w:type="pct"/>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822F427" w14:textId="77777777" w:rsidR="00972952" w:rsidRPr="00EE5C1A" w:rsidRDefault="00972952"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FFD4B97" w14:textId="77777777" w:rsidR="00972952" w:rsidRPr="00EE5C1A" w:rsidRDefault="00972952"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349CE61" w14:textId="77777777" w:rsidR="00972952" w:rsidRPr="00EE5C1A" w:rsidRDefault="00972952" w:rsidP="00972952">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17F0FA5" w14:textId="77777777" w:rsidR="00972952" w:rsidRPr="00EE5C1A" w:rsidRDefault="00972952" w:rsidP="00972952">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B0537B" w:rsidRPr="00EE5C1A" w14:paraId="01AD5181"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3AD640A" w14:textId="528A89C4" w:rsidR="00972952" w:rsidRPr="00EE5C1A" w:rsidRDefault="00487C2F" w:rsidP="00972952">
            <w:pPr>
              <w:widowControl/>
              <w:wordWrap w:val="0"/>
              <w:jc w:val="center"/>
              <w:rPr>
                <w:rFonts w:ascii="宋体" w:hAnsi="宋体" w:cs="宋体"/>
                <w:kern w:val="0"/>
                <w:szCs w:val="21"/>
              </w:rPr>
            </w:pPr>
            <w:ins w:id="59" w:author="马旭强" w:date="2020-02-25T13:53:00Z">
              <w:r>
                <w:rPr>
                  <w:rFonts w:ascii="宋体" w:hAnsi="宋体" w:cs="宋体"/>
                  <w:kern w:val="0"/>
                  <w:szCs w:val="21"/>
                </w:rPr>
                <w:t>materialRequestI</w:t>
              </w:r>
              <w:r>
                <w:rPr>
                  <w:rFonts w:ascii="宋体" w:hAnsi="宋体" w:cs="宋体" w:hint="eastAsia"/>
                  <w:kern w:val="0"/>
                  <w:szCs w:val="21"/>
                </w:rPr>
                <w:t>d</w:t>
              </w:r>
            </w:ins>
            <w:ins w:id="60" w:author="wang xun" w:date="2020-02-25T13:22:00Z">
              <w:del w:id="61" w:author="马旭强" w:date="2020-02-25T13:46:00Z">
                <w:r w:rsidR="004D2131" w:rsidDel="00B20279">
                  <w:rPr>
                    <w:rFonts w:ascii="宋体" w:hAnsi="宋体" w:cs="宋体" w:hint="eastAsia"/>
                    <w:kern w:val="0"/>
                    <w:szCs w:val="21"/>
                  </w:rPr>
                  <w:delText>m</w:delText>
                </w:r>
              </w:del>
            </w:ins>
            <w:del w:id="62" w:author="马旭强" w:date="2020-02-25T13:46:00Z">
              <w:r w:rsidR="00481A20" w:rsidDel="00B20279">
                <w:rPr>
                  <w:rFonts w:ascii="宋体" w:hAnsi="宋体" w:cs="宋体" w:hint="eastAsia"/>
                  <w:kern w:val="0"/>
                  <w:szCs w:val="21"/>
                </w:rPr>
                <w:delText>MaterialRequestID</w:delText>
              </w:r>
            </w:del>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DE3B8DC" w14:textId="51AB4829" w:rsidR="00972952" w:rsidRPr="00EE5C1A" w:rsidRDefault="00972952"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437B8F8" w14:textId="44CD9BF2" w:rsidR="00972952" w:rsidRPr="00EE5C1A" w:rsidRDefault="00972952"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8BFF568" w14:textId="261678BD" w:rsidR="00972952" w:rsidRPr="00EE5C1A" w:rsidRDefault="00B36717" w:rsidP="00972952">
            <w:pPr>
              <w:widowControl/>
              <w:wordWrap w:val="0"/>
              <w:jc w:val="center"/>
              <w:rPr>
                <w:rFonts w:ascii="宋体" w:hAnsi="宋体" w:cs="宋体"/>
                <w:kern w:val="0"/>
                <w:szCs w:val="21"/>
              </w:rPr>
            </w:pPr>
            <w:ins w:id="63"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7368586" w14:textId="40D3FE8C" w:rsidR="00972952" w:rsidRPr="00EE5C1A" w:rsidRDefault="00481A20" w:rsidP="00972952">
            <w:pPr>
              <w:widowControl/>
              <w:wordWrap w:val="0"/>
              <w:jc w:val="center"/>
              <w:rPr>
                <w:rFonts w:ascii="宋体" w:hAnsi="宋体" w:cs="宋体"/>
                <w:kern w:val="0"/>
                <w:szCs w:val="21"/>
              </w:rPr>
            </w:pPr>
            <w:r>
              <w:rPr>
                <w:rFonts w:ascii="宋体" w:hAnsi="宋体" w:cs="宋体" w:hint="eastAsia"/>
                <w:kern w:val="0"/>
                <w:szCs w:val="21"/>
              </w:rPr>
              <w:t>物料需求</w:t>
            </w:r>
            <w:r w:rsidR="00972952" w:rsidRPr="00DF39B2">
              <w:rPr>
                <w:rFonts w:ascii="宋体" w:hAnsi="宋体" w:cs="宋体" w:hint="eastAsia"/>
                <w:kern w:val="0"/>
                <w:szCs w:val="21"/>
              </w:rPr>
              <w:t>编号</w:t>
            </w:r>
          </w:p>
        </w:tc>
      </w:tr>
      <w:tr w:rsidR="00B0537B" w:rsidRPr="00EE5C1A" w14:paraId="608E5301"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BB7329B" w14:textId="638FF774" w:rsidR="00FA51FB" w:rsidRDefault="004D2131" w:rsidP="00972952">
            <w:pPr>
              <w:widowControl/>
              <w:wordWrap w:val="0"/>
              <w:jc w:val="center"/>
              <w:rPr>
                <w:rFonts w:ascii="宋体" w:hAnsi="宋体" w:cs="宋体"/>
                <w:kern w:val="0"/>
                <w:szCs w:val="21"/>
              </w:rPr>
            </w:pPr>
            <w:ins w:id="64" w:author="wang xun" w:date="2020-02-25T13:22:00Z">
              <w:r>
                <w:rPr>
                  <w:rFonts w:ascii="宋体" w:hAnsi="宋体" w:cs="宋体" w:hint="eastAsia"/>
                  <w:kern w:val="0"/>
                  <w:szCs w:val="21"/>
                </w:rPr>
                <w:t>r</w:t>
              </w:r>
            </w:ins>
            <w:del w:id="65" w:author="wang xun" w:date="2020-02-25T13:22:00Z">
              <w:r w:rsidR="00E87CEB" w:rsidDel="004D2131">
                <w:rPr>
                  <w:rFonts w:ascii="宋体" w:hAnsi="宋体" w:cs="宋体"/>
                  <w:kern w:val="0"/>
                  <w:szCs w:val="21"/>
                </w:rPr>
                <w:delText>R</w:delText>
              </w:r>
            </w:del>
            <w:r w:rsidR="00E87CEB">
              <w:rPr>
                <w:rFonts w:ascii="宋体" w:hAnsi="宋体" w:cs="宋体"/>
                <w:kern w:val="0"/>
                <w:szCs w:val="21"/>
              </w:rPr>
              <w:t>equest</w:t>
            </w:r>
            <w:r w:rsidR="00E87CEB">
              <w:rPr>
                <w:rFonts w:ascii="宋体" w:hAnsi="宋体" w:cs="宋体" w:hint="eastAsia"/>
                <w:kern w:val="0"/>
                <w:szCs w:val="21"/>
              </w:rPr>
              <w:t>Time</w:t>
            </w:r>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E1D0A3A" w14:textId="77777777" w:rsidR="00FA51FB" w:rsidRDefault="00FA51FB"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B1E031A" w14:textId="77777777" w:rsidR="00FA51FB" w:rsidRDefault="00FA51FB"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969C07C" w14:textId="2520E287" w:rsidR="00FA51FB" w:rsidRDefault="00B36717" w:rsidP="00972952">
            <w:pPr>
              <w:widowControl/>
              <w:wordWrap w:val="0"/>
              <w:jc w:val="center"/>
              <w:rPr>
                <w:rFonts w:ascii="宋体" w:hAnsi="宋体" w:cs="宋体"/>
                <w:kern w:val="0"/>
                <w:szCs w:val="21"/>
              </w:rPr>
            </w:pPr>
            <w:ins w:id="66"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90A05D4" w14:textId="3C9AD86E" w:rsidR="00FA51FB" w:rsidRDefault="00FA51FB" w:rsidP="00972952">
            <w:pPr>
              <w:widowControl/>
              <w:wordWrap w:val="0"/>
              <w:jc w:val="center"/>
              <w:rPr>
                <w:rFonts w:ascii="宋体" w:hAnsi="宋体"/>
              </w:rPr>
            </w:pPr>
            <w:r>
              <w:rPr>
                <w:rFonts w:ascii="宋体" w:hAnsi="宋体" w:cs="宋体" w:hint="eastAsia"/>
                <w:kern w:val="0"/>
                <w:szCs w:val="21"/>
              </w:rPr>
              <w:t>需求时间</w:t>
            </w:r>
          </w:p>
        </w:tc>
      </w:tr>
      <w:tr w:rsidR="00B0537B" w:rsidRPr="00EE5C1A" w14:paraId="1A18AA1C"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2ED11BE" w14:textId="3CACA43B" w:rsidR="000C1725" w:rsidRDefault="004D2131" w:rsidP="00E87CEB">
            <w:pPr>
              <w:widowControl/>
              <w:wordWrap w:val="0"/>
              <w:jc w:val="center"/>
              <w:rPr>
                <w:rFonts w:ascii="宋体" w:hAnsi="宋体" w:cs="宋体"/>
                <w:kern w:val="0"/>
                <w:szCs w:val="21"/>
              </w:rPr>
            </w:pPr>
            <w:ins w:id="67" w:author="wang xun" w:date="2020-02-25T13:23:00Z">
              <w:r>
                <w:rPr>
                  <w:rFonts w:ascii="宋体" w:hAnsi="宋体" w:cs="宋体" w:hint="eastAsia"/>
                  <w:kern w:val="0"/>
                  <w:szCs w:val="21"/>
                </w:rPr>
                <w:t>p</w:t>
              </w:r>
            </w:ins>
            <w:ins w:id="68" w:author="wang xun" w:date="2020-02-25T13:05:00Z">
              <w:r w:rsidR="00E87CEB">
                <w:rPr>
                  <w:rFonts w:ascii="宋体" w:hAnsi="宋体" w:cs="宋体"/>
                  <w:kern w:val="0"/>
                  <w:szCs w:val="21"/>
                </w:rPr>
                <w:t>reProdPlan</w:t>
              </w:r>
            </w:ins>
            <w:ins w:id="69" w:author="wang xun" w:date="2020-02-25T13:06:00Z">
              <w:r w:rsidR="00E87CEB">
                <w:rPr>
                  <w:rFonts w:ascii="宋体" w:hAnsi="宋体" w:cs="宋体" w:hint="eastAsia"/>
                  <w:kern w:val="0"/>
                  <w:szCs w:val="21"/>
                </w:rPr>
                <w:t>Type</w:t>
              </w:r>
              <w:r w:rsidR="00E87CEB">
                <w:rPr>
                  <w:rFonts w:ascii="宋体" w:hAnsi="宋体" w:cs="宋体"/>
                  <w:kern w:val="0"/>
                  <w:szCs w:val="21"/>
                </w:rPr>
                <w:t>Code</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BCE87CD" w14:textId="77777777" w:rsidR="000C1725" w:rsidRDefault="000C1725"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D3CC53F" w14:textId="77777777" w:rsidR="000C1725" w:rsidRDefault="000C1725"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F67F2CE" w14:textId="78AA0A10" w:rsidR="000C1725" w:rsidRDefault="00B36717" w:rsidP="00972952">
            <w:pPr>
              <w:widowControl/>
              <w:wordWrap w:val="0"/>
              <w:jc w:val="center"/>
              <w:rPr>
                <w:rFonts w:ascii="宋体" w:hAnsi="宋体" w:cs="宋体"/>
                <w:kern w:val="0"/>
                <w:szCs w:val="21"/>
              </w:rPr>
            </w:pPr>
            <w:ins w:id="70"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1DA987C" w14:textId="5B6ECC2E" w:rsidR="000C1725" w:rsidRDefault="00B0537B" w:rsidP="00E87CEB">
            <w:pPr>
              <w:widowControl/>
              <w:wordWrap w:val="0"/>
              <w:jc w:val="center"/>
              <w:rPr>
                <w:rFonts w:ascii="宋体" w:hAnsi="宋体" w:cs="宋体"/>
                <w:kern w:val="0"/>
                <w:szCs w:val="21"/>
              </w:rPr>
            </w:pPr>
            <w:r>
              <w:rPr>
                <w:rFonts w:ascii="宋体" w:hAnsi="宋体" w:cs="宋体" w:hint="eastAsia"/>
                <w:kern w:val="0"/>
                <w:szCs w:val="21"/>
              </w:rPr>
              <w:t>预生产计划类型</w:t>
            </w:r>
            <w:ins w:id="71" w:author="wang xun" w:date="2020-02-25T13:05:00Z">
              <w:r w:rsidR="00E87CEB">
                <w:rPr>
                  <w:rFonts w:ascii="宋体" w:hAnsi="宋体" w:cs="宋体" w:hint="eastAsia"/>
                  <w:kern w:val="0"/>
                  <w:szCs w:val="21"/>
                </w:rPr>
                <w:t>编码</w:t>
              </w:r>
            </w:ins>
          </w:p>
        </w:tc>
      </w:tr>
      <w:tr w:rsidR="00E87CEB" w:rsidRPr="00EE5C1A" w14:paraId="305C5C61" w14:textId="77777777" w:rsidTr="00BC3863">
        <w:trPr>
          <w:trHeight w:val="480"/>
          <w:tblCellSpacing w:w="0" w:type="dxa"/>
          <w:ins w:id="72" w:author="wang xun" w:date="2020-02-25T13:05:00Z"/>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EF68F67" w14:textId="43C4F16B" w:rsidR="00E87CEB" w:rsidRDefault="004D2131" w:rsidP="00972952">
            <w:pPr>
              <w:widowControl/>
              <w:wordWrap w:val="0"/>
              <w:jc w:val="center"/>
              <w:rPr>
                <w:ins w:id="73" w:author="wang xun" w:date="2020-02-25T13:05:00Z"/>
                <w:rFonts w:ascii="宋体" w:hAnsi="宋体" w:cs="宋体"/>
                <w:kern w:val="0"/>
                <w:szCs w:val="21"/>
              </w:rPr>
            </w:pPr>
            <w:ins w:id="74" w:author="wang xun" w:date="2020-02-25T13:23:00Z">
              <w:r>
                <w:rPr>
                  <w:rFonts w:ascii="宋体" w:hAnsi="宋体" w:cs="宋体"/>
                  <w:kern w:val="0"/>
                  <w:szCs w:val="21"/>
                </w:rPr>
                <w:t>p</w:t>
              </w:r>
            </w:ins>
            <w:ins w:id="75" w:author="wang xun" w:date="2020-02-25T13:06:00Z">
              <w:r w:rsidR="00E87CEB">
                <w:rPr>
                  <w:rFonts w:ascii="宋体" w:hAnsi="宋体" w:cs="宋体"/>
                  <w:kern w:val="0"/>
                  <w:szCs w:val="21"/>
                </w:rPr>
                <w:t>reProdPlan</w:t>
              </w:r>
              <w:r w:rsidR="00E87CEB">
                <w:rPr>
                  <w:rFonts w:ascii="宋体" w:hAnsi="宋体" w:cs="宋体" w:hint="eastAsia"/>
                  <w:kern w:val="0"/>
                  <w:szCs w:val="21"/>
                </w:rPr>
                <w:t>Type</w:t>
              </w:r>
              <w:r w:rsidR="00E87CEB">
                <w:rPr>
                  <w:rFonts w:ascii="宋体" w:hAnsi="宋体" w:cs="宋体"/>
                  <w:kern w:val="0"/>
                  <w:szCs w:val="21"/>
                </w:rPr>
                <w:t>Name</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3E8404E" w14:textId="77777777" w:rsidR="00E87CEB" w:rsidRDefault="00E87CEB" w:rsidP="00972952">
            <w:pPr>
              <w:widowControl/>
              <w:wordWrap w:val="0"/>
              <w:jc w:val="center"/>
              <w:rPr>
                <w:ins w:id="76" w:author="wang xun" w:date="2020-02-25T13:05: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FF7BAAA" w14:textId="77777777" w:rsidR="00E87CEB" w:rsidRDefault="00E87CEB" w:rsidP="00972952">
            <w:pPr>
              <w:widowControl/>
              <w:wordWrap w:val="0"/>
              <w:jc w:val="center"/>
              <w:rPr>
                <w:ins w:id="77" w:author="wang xun" w:date="2020-02-25T13:05: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DC0ECCB" w14:textId="5ED22209" w:rsidR="00E87CEB" w:rsidRDefault="00B36717" w:rsidP="00972952">
            <w:pPr>
              <w:widowControl/>
              <w:wordWrap w:val="0"/>
              <w:jc w:val="center"/>
              <w:rPr>
                <w:ins w:id="78" w:author="wang xun" w:date="2020-02-25T13:05:00Z"/>
                <w:rFonts w:ascii="宋体" w:hAnsi="宋体" w:cs="宋体"/>
                <w:kern w:val="0"/>
                <w:szCs w:val="21"/>
              </w:rPr>
            </w:pPr>
            <w:ins w:id="79"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D48E3EA" w14:textId="39E123F3" w:rsidR="00E87CEB" w:rsidRDefault="00E87CEB" w:rsidP="00E87CEB">
            <w:pPr>
              <w:widowControl/>
              <w:wordWrap w:val="0"/>
              <w:jc w:val="center"/>
              <w:rPr>
                <w:ins w:id="80" w:author="wang xun" w:date="2020-02-25T13:05:00Z"/>
                <w:rFonts w:ascii="宋体" w:hAnsi="宋体" w:cs="宋体"/>
                <w:kern w:val="0"/>
                <w:szCs w:val="21"/>
              </w:rPr>
            </w:pPr>
            <w:ins w:id="81" w:author="wang xun" w:date="2020-02-25T13:05:00Z">
              <w:r>
                <w:rPr>
                  <w:rFonts w:ascii="宋体" w:hAnsi="宋体" w:cs="宋体" w:hint="eastAsia"/>
                  <w:kern w:val="0"/>
                  <w:szCs w:val="21"/>
                </w:rPr>
                <w:t>预生产计划类型名称</w:t>
              </w:r>
            </w:ins>
          </w:p>
        </w:tc>
      </w:tr>
      <w:tr w:rsidR="00B0537B" w:rsidRPr="00EE5C1A" w14:paraId="6F1CB0B9"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28574F1" w14:textId="62FD6FF4" w:rsidR="000C1725" w:rsidRDefault="004D2131" w:rsidP="00972952">
            <w:pPr>
              <w:widowControl/>
              <w:wordWrap w:val="0"/>
              <w:jc w:val="center"/>
              <w:rPr>
                <w:rFonts w:ascii="宋体" w:hAnsi="宋体" w:cs="宋体"/>
                <w:kern w:val="0"/>
                <w:szCs w:val="21"/>
              </w:rPr>
            </w:pPr>
            <w:ins w:id="82" w:author="wang xun" w:date="2020-02-25T13:23:00Z">
              <w:r>
                <w:rPr>
                  <w:rFonts w:ascii="宋体" w:hAnsi="宋体" w:cs="宋体"/>
                  <w:kern w:val="0"/>
                  <w:szCs w:val="21"/>
                </w:rPr>
                <w:t>p</w:t>
              </w:r>
            </w:ins>
            <w:ins w:id="83" w:author="wang xun" w:date="2020-02-25T13:06:00Z">
              <w:r w:rsidR="00E87CEB">
                <w:rPr>
                  <w:rFonts w:ascii="宋体" w:hAnsi="宋体" w:cs="宋体"/>
                  <w:kern w:val="0"/>
                  <w:szCs w:val="21"/>
                </w:rPr>
                <w:t>roduceCode</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4E446ED" w14:textId="77777777" w:rsidR="000C1725" w:rsidRDefault="000C1725"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481B1DD" w14:textId="77777777" w:rsidR="000C1725" w:rsidRDefault="000C1725"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E9134DD" w14:textId="670997B4" w:rsidR="000C1725" w:rsidRDefault="00B36717" w:rsidP="00972952">
            <w:pPr>
              <w:widowControl/>
              <w:wordWrap w:val="0"/>
              <w:jc w:val="center"/>
              <w:rPr>
                <w:rFonts w:ascii="宋体" w:hAnsi="宋体" w:cs="宋体"/>
                <w:kern w:val="0"/>
                <w:szCs w:val="21"/>
              </w:rPr>
            </w:pPr>
            <w:ins w:id="84"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3A5EA5C" w14:textId="48BC1AB1" w:rsidR="000C1725" w:rsidRDefault="00B0537B" w:rsidP="00972952">
            <w:pPr>
              <w:widowControl/>
              <w:wordWrap w:val="0"/>
              <w:jc w:val="center"/>
              <w:rPr>
                <w:rFonts w:ascii="宋体" w:hAnsi="宋体" w:cs="宋体"/>
                <w:kern w:val="0"/>
                <w:szCs w:val="21"/>
              </w:rPr>
            </w:pPr>
            <w:r>
              <w:rPr>
                <w:rFonts w:ascii="宋体" w:hAnsi="宋体" w:cs="宋体" w:hint="eastAsia"/>
                <w:kern w:val="0"/>
                <w:szCs w:val="21"/>
              </w:rPr>
              <w:t>产品编码</w:t>
            </w:r>
          </w:p>
        </w:tc>
      </w:tr>
      <w:tr w:rsidR="00B0537B" w:rsidRPr="00EE5C1A" w14:paraId="533B2481"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4CEA023" w14:textId="6A3ED4D6" w:rsidR="00B0537B" w:rsidRDefault="004D2131" w:rsidP="00972952">
            <w:pPr>
              <w:widowControl/>
              <w:wordWrap w:val="0"/>
              <w:jc w:val="center"/>
              <w:rPr>
                <w:rFonts w:ascii="宋体" w:hAnsi="宋体" w:cs="宋体"/>
                <w:kern w:val="0"/>
                <w:szCs w:val="21"/>
              </w:rPr>
            </w:pPr>
            <w:ins w:id="85" w:author="wang xun" w:date="2020-02-25T13:23:00Z">
              <w:r>
                <w:rPr>
                  <w:rFonts w:ascii="宋体" w:hAnsi="宋体" w:cs="宋体"/>
                  <w:kern w:val="0"/>
                  <w:szCs w:val="21"/>
                </w:rPr>
                <w:t>p</w:t>
              </w:r>
            </w:ins>
            <w:ins w:id="86" w:author="wang xun" w:date="2020-02-25T13:06:00Z">
              <w:r w:rsidR="00E87CEB">
                <w:rPr>
                  <w:rFonts w:ascii="宋体" w:hAnsi="宋体" w:cs="宋体"/>
                  <w:kern w:val="0"/>
                  <w:szCs w:val="21"/>
                </w:rPr>
                <w:t>roduce</w:t>
              </w:r>
            </w:ins>
            <w:ins w:id="87" w:author="wang xun" w:date="2020-02-25T13:07:00Z">
              <w:r w:rsidR="00E87CEB">
                <w:rPr>
                  <w:rFonts w:ascii="宋体" w:hAnsi="宋体" w:cs="宋体"/>
                  <w:kern w:val="0"/>
                  <w:szCs w:val="21"/>
                </w:rPr>
                <w:t>Name</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5E20CDF" w14:textId="77777777" w:rsidR="00B0537B" w:rsidRDefault="00B0537B"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C149CA7" w14:textId="77777777" w:rsidR="00B0537B" w:rsidRDefault="00B0537B"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DCAA41D" w14:textId="4B5EE68C" w:rsidR="00B0537B" w:rsidRDefault="00B36717" w:rsidP="00972952">
            <w:pPr>
              <w:widowControl/>
              <w:wordWrap w:val="0"/>
              <w:jc w:val="center"/>
              <w:rPr>
                <w:rFonts w:ascii="宋体" w:hAnsi="宋体" w:cs="宋体"/>
                <w:kern w:val="0"/>
                <w:szCs w:val="21"/>
              </w:rPr>
            </w:pPr>
            <w:ins w:id="88"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206A02A" w14:textId="327E9D21" w:rsidR="00B0537B" w:rsidRDefault="00B0537B" w:rsidP="00972952">
            <w:pPr>
              <w:widowControl/>
              <w:wordWrap w:val="0"/>
              <w:jc w:val="center"/>
              <w:rPr>
                <w:rFonts w:ascii="宋体" w:hAnsi="宋体" w:cs="宋体"/>
                <w:kern w:val="0"/>
                <w:szCs w:val="21"/>
              </w:rPr>
            </w:pPr>
            <w:r>
              <w:rPr>
                <w:rFonts w:ascii="宋体" w:hAnsi="宋体" w:cs="宋体" w:hint="eastAsia"/>
                <w:kern w:val="0"/>
                <w:szCs w:val="21"/>
              </w:rPr>
              <w:t>产品名称</w:t>
            </w:r>
          </w:p>
        </w:tc>
      </w:tr>
      <w:tr w:rsidR="00B0537B" w:rsidRPr="00EE5C1A" w14:paraId="27649C8E"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11C8406" w14:textId="0A8970EB" w:rsidR="00972952" w:rsidRDefault="004D2131" w:rsidP="00972952">
            <w:pPr>
              <w:widowControl/>
              <w:wordWrap w:val="0"/>
              <w:jc w:val="center"/>
              <w:rPr>
                <w:rFonts w:ascii="宋体" w:hAnsi="宋体" w:cs="宋体"/>
                <w:kern w:val="0"/>
                <w:szCs w:val="21"/>
              </w:rPr>
            </w:pPr>
            <w:ins w:id="89" w:author="wang xun" w:date="2020-02-25T13:23:00Z">
              <w:r>
                <w:rPr>
                  <w:rFonts w:ascii="宋体" w:hAnsi="宋体" w:cs="宋体"/>
                  <w:kern w:val="0"/>
                  <w:szCs w:val="21"/>
                </w:rPr>
                <w:lastRenderedPageBreak/>
                <w:t>m</w:t>
              </w:r>
            </w:ins>
            <w:ins w:id="90" w:author="wang xun" w:date="2020-02-25T13:07:00Z">
              <w:r w:rsidR="00A22A8E">
                <w:rPr>
                  <w:rFonts w:ascii="宋体" w:hAnsi="宋体" w:cs="宋体" w:hint="eastAsia"/>
                  <w:kern w:val="0"/>
                  <w:szCs w:val="21"/>
                </w:rPr>
                <w:t>aterial</w:t>
              </w:r>
              <w:r w:rsidR="00A22A8E">
                <w:rPr>
                  <w:rFonts w:ascii="宋体" w:hAnsi="宋体" w:cs="宋体"/>
                  <w:kern w:val="0"/>
                  <w:szCs w:val="21"/>
                </w:rPr>
                <w:t>Code</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E01C2EE" w14:textId="0F5B20FB" w:rsidR="00972952" w:rsidRDefault="00972952"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4A012D4" w14:textId="1EE4705A" w:rsidR="00972952" w:rsidRDefault="00972952"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BFF3E49" w14:textId="508319C6" w:rsidR="00972952" w:rsidRDefault="00B36717" w:rsidP="00972952">
            <w:pPr>
              <w:widowControl/>
              <w:wordWrap w:val="0"/>
              <w:jc w:val="center"/>
              <w:rPr>
                <w:rFonts w:ascii="宋体" w:hAnsi="宋体" w:cs="宋体"/>
                <w:kern w:val="0"/>
                <w:szCs w:val="21"/>
              </w:rPr>
            </w:pPr>
            <w:ins w:id="91"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A05463F" w14:textId="37C1852B" w:rsidR="00972952" w:rsidRPr="00DF39B2" w:rsidRDefault="00481A20" w:rsidP="00972952">
            <w:pPr>
              <w:widowControl/>
              <w:wordWrap w:val="0"/>
              <w:jc w:val="center"/>
              <w:rPr>
                <w:rFonts w:ascii="宋体" w:hAnsi="宋体" w:cs="宋体"/>
                <w:kern w:val="0"/>
                <w:szCs w:val="21"/>
              </w:rPr>
            </w:pPr>
            <w:r>
              <w:rPr>
                <w:rFonts w:ascii="宋体" w:hAnsi="宋体" w:hint="eastAsia"/>
              </w:rPr>
              <w:t>物料编码</w:t>
            </w:r>
          </w:p>
        </w:tc>
      </w:tr>
      <w:tr w:rsidR="00B0537B" w:rsidRPr="00EE5C1A" w14:paraId="35D7C04E"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017A947" w14:textId="411CEBBE" w:rsidR="00481A20" w:rsidRDefault="004D2131" w:rsidP="00972952">
            <w:pPr>
              <w:widowControl/>
              <w:wordWrap w:val="0"/>
              <w:jc w:val="center"/>
              <w:rPr>
                <w:rFonts w:ascii="宋体" w:hAnsi="宋体" w:cs="宋体"/>
                <w:kern w:val="0"/>
                <w:szCs w:val="21"/>
              </w:rPr>
            </w:pPr>
            <w:ins w:id="92" w:author="wang xun" w:date="2020-02-25T13:23:00Z">
              <w:r>
                <w:rPr>
                  <w:rFonts w:ascii="宋体" w:hAnsi="宋体" w:cs="宋体"/>
                  <w:kern w:val="0"/>
                  <w:szCs w:val="21"/>
                </w:rPr>
                <w:t>m</w:t>
              </w:r>
            </w:ins>
            <w:ins w:id="93" w:author="wang xun" w:date="2020-02-25T13:07:00Z">
              <w:r w:rsidR="00A22A8E">
                <w:rPr>
                  <w:rFonts w:ascii="宋体" w:hAnsi="宋体" w:cs="宋体" w:hint="eastAsia"/>
                  <w:kern w:val="0"/>
                  <w:szCs w:val="21"/>
                </w:rPr>
                <w:t>aterial</w:t>
              </w:r>
              <w:r w:rsidR="00A22A8E">
                <w:rPr>
                  <w:rFonts w:ascii="宋体" w:hAnsi="宋体" w:cs="宋体"/>
                  <w:kern w:val="0"/>
                  <w:szCs w:val="21"/>
                </w:rPr>
                <w:t>Name</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6C5E2EF"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09FB201"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97CBFA2" w14:textId="096407F4" w:rsidR="00481A20" w:rsidRDefault="00B36717" w:rsidP="00972952">
            <w:pPr>
              <w:widowControl/>
              <w:wordWrap w:val="0"/>
              <w:jc w:val="center"/>
              <w:rPr>
                <w:rFonts w:ascii="宋体" w:hAnsi="宋体" w:cs="宋体"/>
                <w:kern w:val="0"/>
                <w:szCs w:val="21"/>
              </w:rPr>
            </w:pPr>
            <w:ins w:id="94"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1D079A8" w14:textId="0D6D077A" w:rsidR="00481A20" w:rsidRDefault="00481A20" w:rsidP="00972952">
            <w:pPr>
              <w:widowControl/>
              <w:wordWrap w:val="0"/>
              <w:jc w:val="center"/>
              <w:rPr>
                <w:rFonts w:ascii="宋体" w:hAnsi="宋体" w:cs="宋体"/>
                <w:kern w:val="0"/>
                <w:szCs w:val="21"/>
              </w:rPr>
            </w:pPr>
            <w:r>
              <w:rPr>
                <w:rFonts w:ascii="宋体" w:hAnsi="宋体" w:hint="eastAsia"/>
              </w:rPr>
              <w:t>物料名称</w:t>
            </w:r>
          </w:p>
        </w:tc>
      </w:tr>
      <w:tr w:rsidR="00B0537B" w:rsidRPr="00EE5C1A" w14:paraId="2AB2C95E"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2DF3C75" w14:textId="3933AEE9" w:rsidR="00481A20" w:rsidRDefault="004D2131" w:rsidP="00972952">
            <w:pPr>
              <w:widowControl/>
              <w:wordWrap w:val="0"/>
              <w:jc w:val="center"/>
              <w:rPr>
                <w:rFonts w:ascii="宋体" w:hAnsi="宋体" w:cs="宋体"/>
                <w:kern w:val="0"/>
                <w:szCs w:val="21"/>
              </w:rPr>
            </w:pPr>
            <w:ins w:id="95" w:author="wang xun" w:date="2020-02-25T13:23:00Z">
              <w:r>
                <w:rPr>
                  <w:rFonts w:ascii="宋体" w:hAnsi="宋体" w:cs="宋体"/>
                  <w:kern w:val="0"/>
                  <w:szCs w:val="21"/>
                </w:rPr>
                <w:t>c</w:t>
              </w:r>
            </w:ins>
            <w:ins w:id="96" w:author="wang xun" w:date="2020-02-25T13:07:00Z">
              <w:r w:rsidR="00A22A8E">
                <w:rPr>
                  <w:rFonts w:ascii="宋体" w:hAnsi="宋体" w:cs="宋体"/>
                  <w:kern w:val="0"/>
                  <w:szCs w:val="21"/>
                </w:rPr>
                <w:t>ount</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91F2BDF"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BE2DBE8"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91B4193" w14:textId="61D7B98E" w:rsidR="00481A20" w:rsidRDefault="00B36717" w:rsidP="00972952">
            <w:pPr>
              <w:widowControl/>
              <w:wordWrap w:val="0"/>
              <w:jc w:val="center"/>
              <w:rPr>
                <w:rFonts w:ascii="宋体" w:hAnsi="宋体" w:cs="宋体"/>
                <w:kern w:val="0"/>
                <w:szCs w:val="21"/>
              </w:rPr>
            </w:pPr>
            <w:ins w:id="97"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5AF8CA1" w14:textId="2FE9F19C" w:rsidR="00481A20" w:rsidRDefault="00481A20" w:rsidP="00972952">
            <w:pPr>
              <w:widowControl/>
              <w:wordWrap w:val="0"/>
              <w:jc w:val="center"/>
              <w:rPr>
                <w:rFonts w:ascii="宋体" w:hAnsi="宋体" w:cs="宋体"/>
                <w:kern w:val="0"/>
                <w:szCs w:val="21"/>
              </w:rPr>
            </w:pPr>
            <w:r>
              <w:rPr>
                <w:rFonts w:ascii="宋体" w:hAnsi="宋体" w:hint="eastAsia"/>
              </w:rPr>
              <w:t>数量</w:t>
            </w:r>
          </w:p>
        </w:tc>
      </w:tr>
      <w:tr w:rsidR="00B0537B" w:rsidRPr="00EE5C1A" w14:paraId="771CB296"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834D584" w14:textId="0C22FB4B" w:rsidR="00481A20" w:rsidRDefault="00BC3863" w:rsidP="00972952">
            <w:pPr>
              <w:widowControl/>
              <w:wordWrap w:val="0"/>
              <w:jc w:val="center"/>
              <w:rPr>
                <w:rFonts w:ascii="宋体" w:hAnsi="宋体" w:cs="宋体"/>
                <w:kern w:val="0"/>
                <w:szCs w:val="21"/>
              </w:rPr>
            </w:pPr>
            <w:ins w:id="98" w:author="wang xun" w:date="2020-02-25T13:31:00Z">
              <w:r>
                <w:rPr>
                  <w:rFonts w:ascii="宋体" w:hAnsi="宋体" w:cs="宋体" w:hint="eastAsia"/>
                  <w:kern w:val="0"/>
                  <w:szCs w:val="21"/>
                </w:rPr>
                <w:t>unit</w:t>
              </w:r>
              <w:r w:rsidRPr="00623703">
                <w:rPr>
                  <w:rFonts w:ascii="宋体" w:hAnsi="宋体" w:cs="宋体" w:hint="eastAsia"/>
                  <w:kern w:val="0"/>
                  <w:szCs w:val="21"/>
                </w:rPr>
                <w:t>Name</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DF01E71"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FCCA7B3"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94A3EEB" w14:textId="301CD388" w:rsidR="00481A20" w:rsidRDefault="00B36717" w:rsidP="00972952">
            <w:pPr>
              <w:widowControl/>
              <w:wordWrap w:val="0"/>
              <w:jc w:val="center"/>
              <w:rPr>
                <w:rFonts w:ascii="宋体" w:hAnsi="宋体" w:cs="宋体"/>
                <w:kern w:val="0"/>
                <w:szCs w:val="21"/>
              </w:rPr>
            </w:pPr>
            <w:ins w:id="99"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05C7C64" w14:textId="5A8FA887" w:rsidR="00481A20" w:rsidRDefault="00BC3863" w:rsidP="00972952">
            <w:pPr>
              <w:widowControl/>
              <w:wordWrap w:val="0"/>
              <w:jc w:val="center"/>
              <w:rPr>
                <w:rFonts w:ascii="宋体" w:hAnsi="宋体" w:cs="宋体"/>
                <w:kern w:val="0"/>
                <w:szCs w:val="21"/>
              </w:rPr>
            </w:pPr>
            <w:ins w:id="100" w:author="wang xun" w:date="2020-02-25T13:31:00Z">
              <w:r>
                <w:rPr>
                  <w:rFonts w:ascii="宋体" w:hAnsi="宋体" w:hint="eastAsia"/>
                </w:rPr>
                <w:t>计量</w:t>
              </w:r>
            </w:ins>
            <w:r w:rsidR="00481A20">
              <w:rPr>
                <w:rFonts w:ascii="宋体" w:hAnsi="宋体" w:hint="eastAsia"/>
              </w:rPr>
              <w:t>单位</w:t>
            </w:r>
          </w:p>
        </w:tc>
      </w:tr>
      <w:tr w:rsidR="00BC3863" w:rsidRPr="00EE5C1A" w14:paraId="271378E4" w14:textId="77777777" w:rsidTr="00BC3863">
        <w:trPr>
          <w:trHeight w:val="480"/>
          <w:tblCellSpacing w:w="0" w:type="dxa"/>
          <w:ins w:id="101" w:author="wang xun" w:date="2020-02-25T13:33:00Z"/>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77F0F99" w14:textId="44D38384" w:rsidR="00BC3863" w:rsidRDefault="00BC3863" w:rsidP="00972952">
            <w:pPr>
              <w:widowControl/>
              <w:wordWrap w:val="0"/>
              <w:jc w:val="center"/>
              <w:rPr>
                <w:ins w:id="102" w:author="wang xun" w:date="2020-02-25T13:33:00Z"/>
                <w:rFonts w:ascii="宋体" w:hAnsi="宋体" w:cs="宋体"/>
                <w:kern w:val="0"/>
                <w:szCs w:val="21"/>
              </w:rPr>
            </w:pPr>
            <w:ins w:id="103" w:author="wang xun" w:date="2020-02-25T13:33:00Z">
              <w:r>
                <w:rPr>
                  <w:rFonts w:ascii="宋体" w:hAnsi="宋体" w:cs="宋体" w:hint="eastAsia"/>
                  <w:kern w:val="0"/>
                  <w:szCs w:val="21"/>
                </w:rPr>
                <w:t>unitCode</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0863254" w14:textId="77777777" w:rsidR="00BC3863" w:rsidRDefault="00BC3863" w:rsidP="00972952">
            <w:pPr>
              <w:widowControl/>
              <w:wordWrap w:val="0"/>
              <w:jc w:val="center"/>
              <w:rPr>
                <w:ins w:id="104" w:author="wang xun" w:date="2020-02-25T13:33: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745A0DF" w14:textId="77777777" w:rsidR="00BC3863" w:rsidRDefault="00BC3863" w:rsidP="00972952">
            <w:pPr>
              <w:widowControl/>
              <w:wordWrap w:val="0"/>
              <w:jc w:val="center"/>
              <w:rPr>
                <w:ins w:id="105" w:author="wang xun" w:date="2020-02-25T13:33: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5397B7B" w14:textId="78017998" w:rsidR="00BC3863" w:rsidRDefault="00B36717" w:rsidP="00972952">
            <w:pPr>
              <w:widowControl/>
              <w:wordWrap w:val="0"/>
              <w:jc w:val="center"/>
              <w:rPr>
                <w:ins w:id="106" w:author="wang xun" w:date="2020-02-25T13:33:00Z"/>
                <w:rFonts w:ascii="宋体" w:hAnsi="宋体" w:cs="宋体"/>
                <w:kern w:val="0"/>
                <w:szCs w:val="21"/>
              </w:rPr>
            </w:pPr>
            <w:ins w:id="107"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942E9E3" w14:textId="57DDEA49" w:rsidR="00BC3863" w:rsidRDefault="00BC3863" w:rsidP="00972952">
            <w:pPr>
              <w:widowControl/>
              <w:wordWrap w:val="0"/>
              <w:jc w:val="center"/>
              <w:rPr>
                <w:ins w:id="108" w:author="wang xun" w:date="2020-02-25T13:33:00Z"/>
                <w:rFonts w:ascii="宋体" w:hAnsi="宋体"/>
              </w:rPr>
            </w:pPr>
            <w:ins w:id="109" w:author="wang xun" w:date="2020-02-25T13:33:00Z">
              <w:r>
                <w:rPr>
                  <w:rFonts w:ascii="宋体" w:hAnsi="宋体" w:hint="eastAsia"/>
                </w:rPr>
                <w:t>单位编码</w:t>
              </w:r>
            </w:ins>
          </w:p>
        </w:tc>
      </w:tr>
      <w:tr w:rsidR="00B0537B" w:rsidRPr="00EE5C1A" w14:paraId="1B6957E2"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C8BAA74" w14:textId="6E229210" w:rsidR="00481A20" w:rsidRDefault="004D2131" w:rsidP="00972952">
            <w:pPr>
              <w:widowControl/>
              <w:wordWrap w:val="0"/>
              <w:jc w:val="center"/>
              <w:rPr>
                <w:rFonts w:ascii="宋体" w:hAnsi="宋体" w:cs="宋体"/>
                <w:kern w:val="0"/>
                <w:szCs w:val="21"/>
              </w:rPr>
            </w:pPr>
            <w:ins w:id="110" w:author="wang xun" w:date="2020-02-25T13:23:00Z">
              <w:r>
                <w:rPr>
                  <w:rFonts w:ascii="宋体" w:hAnsi="宋体" w:cs="宋体"/>
                  <w:kern w:val="0"/>
                  <w:szCs w:val="21"/>
                </w:rPr>
                <w:t>b</w:t>
              </w:r>
            </w:ins>
            <w:ins w:id="111" w:author="wang xun" w:date="2020-02-25T13:08:00Z">
              <w:r w:rsidR="00A22A8E">
                <w:rPr>
                  <w:rFonts w:ascii="宋体" w:hAnsi="宋体" w:cs="宋体"/>
                  <w:kern w:val="0"/>
                  <w:szCs w:val="21"/>
                </w:rPr>
                <w:t>atch</w:t>
              </w:r>
              <w:r w:rsidR="00A22A8E" w:rsidRPr="00A22A8E">
                <w:rPr>
                  <w:rFonts w:ascii="宋体" w:hAnsi="宋体" w:cs="宋体"/>
                  <w:kern w:val="0"/>
                  <w:szCs w:val="21"/>
                </w:rPr>
                <w:t>No</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516EC98"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B7F75DB"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3D94F51" w14:textId="3FECD999" w:rsidR="00481A20" w:rsidRDefault="00B36717" w:rsidP="00972952">
            <w:pPr>
              <w:widowControl/>
              <w:wordWrap w:val="0"/>
              <w:jc w:val="center"/>
              <w:rPr>
                <w:rFonts w:ascii="宋体" w:hAnsi="宋体" w:cs="宋体"/>
                <w:kern w:val="0"/>
                <w:szCs w:val="21"/>
              </w:rPr>
            </w:pPr>
            <w:ins w:id="112"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2C49A8A" w14:textId="11777E69" w:rsidR="00481A20" w:rsidRDefault="00481A20" w:rsidP="00972952">
            <w:pPr>
              <w:widowControl/>
              <w:wordWrap w:val="0"/>
              <w:jc w:val="center"/>
              <w:rPr>
                <w:rFonts w:ascii="宋体" w:hAnsi="宋体" w:cs="宋体"/>
                <w:kern w:val="0"/>
                <w:szCs w:val="21"/>
              </w:rPr>
            </w:pPr>
            <w:r>
              <w:rPr>
                <w:rFonts w:ascii="宋体" w:hAnsi="宋体" w:hint="eastAsia"/>
              </w:rPr>
              <w:t>批次号</w:t>
            </w:r>
          </w:p>
        </w:tc>
      </w:tr>
      <w:tr w:rsidR="00B0537B" w:rsidRPr="00EE5C1A" w14:paraId="2CB9B570" w14:textId="77777777" w:rsidTr="00BC3863">
        <w:trPr>
          <w:trHeight w:val="480"/>
          <w:tblCellSpacing w:w="0" w:type="dxa"/>
        </w:trPr>
        <w:tc>
          <w:tcPr>
            <w:tcW w:w="1305"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EAABE81" w14:textId="66599719" w:rsidR="00481A20" w:rsidRDefault="004D2131" w:rsidP="00972952">
            <w:pPr>
              <w:widowControl/>
              <w:wordWrap w:val="0"/>
              <w:jc w:val="center"/>
              <w:rPr>
                <w:rFonts w:ascii="宋体" w:hAnsi="宋体" w:cs="宋体"/>
                <w:kern w:val="0"/>
                <w:szCs w:val="21"/>
              </w:rPr>
            </w:pPr>
            <w:ins w:id="113" w:author="wang xun" w:date="2020-02-25T13:23:00Z">
              <w:r>
                <w:rPr>
                  <w:rFonts w:ascii="宋体" w:hAnsi="宋体" w:cs="宋体"/>
                  <w:kern w:val="0"/>
                  <w:szCs w:val="21"/>
                </w:rPr>
                <w:t>r</w:t>
              </w:r>
            </w:ins>
            <w:ins w:id="114" w:author="wang xun" w:date="2020-02-25T13:08:00Z">
              <w:r w:rsidR="00A22A8E">
                <w:rPr>
                  <w:rFonts w:ascii="宋体" w:hAnsi="宋体" w:cs="宋体"/>
                  <w:kern w:val="0"/>
                  <w:szCs w:val="21"/>
                </w:rPr>
                <w:t>emark</w:t>
              </w:r>
            </w:ins>
          </w:p>
        </w:tc>
        <w:tc>
          <w:tcPr>
            <w:tcW w:w="71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75B3441"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0F06FD7" w14:textId="77777777" w:rsidR="00481A20" w:rsidRDefault="00481A20" w:rsidP="00972952">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2FF56DB" w14:textId="49562563" w:rsidR="00481A20" w:rsidRDefault="00B36717" w:rsidP="00972952">
            <w:pPr>
              <w:widowControl/>
              <w:wordWrap w:val="0"/>
              <w:jc w:val="center"/>
              <w:rPr>
                <w:rFonts w:ascii="宋体" w:hAnsi="宋体" w:cs="宋体"/>
                <w:kern w:val="0"/>
                <w:szCs w:val="21"/>
              </w:rPr>
            </w:pPr>
            <w:ins w:id="115"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8B401E5" w14:textId="6AE4E63F" w:rsidR="00481A20" w:rsidRDefault="00481A20" w:rsidP="00972952">
            <w:pPr>
              <w:widowControl/>
              <w:wordWrap w:val="0"/>
              <w:jc w:val="center"/>
              <w:rPr>
                <w:rFonts w:ascii="宋体" w:hAnsi="宋体" w:cs="宋体"/>
                <w:kern w:val="0"/>
                <w:szCs w:val="21"/>
              </w:rPr>
            </w:pPr>
            <w:r>
              <w:rPr>
                <w:rFonts w:ascii="宋体" w:hAnsi="宋体" w:cs="宋体" w:hint="eastAsia"/>
                <w:kern w:val="0"/>
                <w:szCs w:val="21"/>
              </w:rPr>
              <w:t>备注</w:t>
            </w:r>
          </w:p>
        </w:tc>
      </w:tr>
      <w:tr w:rsidR="00972952" w:rsidRPr="00EE5C1A" w14:paraId="1DA56207" w14:textId="77777777" w:rsidTr="00972952">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9D6B9DE" w14:textId="77777777" w:rsidR="00972952" w:rsidRPr="00EE5C1A" w:rsidRDefault="00972952"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B0537B" w:rsidRPr="00EE5C1A" w14:paraId="180B1783" w14:textId="77777777" w:rsidTr="00E87CEB">
        <w:tblPrEx>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PrExChange w:id="116" w:author="wang xun" w:date="2020-02-25T13:06:00Z">
            <w:tblPrEx>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PrEx>
          </w:tblPrExChange>
        </w:tblPrEx>
        <w:trPr>
          <w:trHeight w:val="480"/>
          <w:tblCellSpacing w:w="0" w:type="dxa"/>
          <w:trPrChange w:id="117" w:author="wang xun" w:date="2020-02-25T13:06:00Z">
            <w:trPr>
              <w:gridBefore w:val="1"/>
              <w:trHeight w:val="480"/>
              <w:tblCellSpacing w:w="0" w:type="dxa"/>
            </w:trPr>
          </w:trPrChange>
        </w:trPr>
        <w:tc>
          <w:tcPr>
            <w:tcW w:w="1305" w:type="pct"/>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Change w:id="118" w:author="wang xun" w:date="2020-02-25T13:06:00Z">
              <w:tcPr>
                <w:tcW w:w="0" w:type="auto"/>
                <w:gridSpan w:val="2"/>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tcPrChange>
          </w:tcPr>
          <w:p w14:paraId="6CAE5AFE" w14:textId="77777777" w:rsidR="00972952" w:rsidRPr="00EE5C1A" w:rsidRDefault="00972952"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3695" w:type="pct"/>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Change w:id="119" w:author="wang xun" w:date="2020-02-25T13:06:00Z">
              <w:tcPr>
                <w:tcW w:w="0" w:type="auto"/>
                <w:gridSpan w:val="5"/>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tcPrChange>
          </w:tcPr>
          <w:p w14:paraId="2C5880FC" w14:textId="77777777" w:rsidR="004B4C11" w:rsidRPr="00623703" w:rsidRDefault="004B4C11" w:rsidP="004B4C11">
            <w:pPr>
              <w:widowControl/>
              <w:wordWrap w:val="0"/>
              <w:jc w:val="left"/>
              <w:rPr>
                <w:ins w:id="120" w:author="马旭强" w:date="2020-02-25T13:53:00Z"/>
                <w:rFonts w:ascii="宋体" w:hAnsi="宋体" w:cs="宋体"/>
                <w:kern w:val="0"/>
                <w:szCs w:val="21"/>
              </w:rPr>
            </w:pPr>
            <w:ins w:id="121" w:author="马旭强" w:date="2020-02-25T13:53:00Z">
              <w:r w:rsidRPr="00623703">
                <w:rPr>
                  <w:rFonts w:ascii="宋体" w:hAnsi="宋体" w:cs="宋体"/>
                  <w:kern w:val="0"/>
                  <w:szCs w:val="21"/>
                </w:rPr>
                <w:t>{</w:t>
              </w:r>
            </w:ins>
          </w:p>
          <w:p w14:paraId="5A59028F" w14:textId="39079710" w:rsidR="004B4C11" w:rsidRPr="00623703" w:rsidRDefault="004B4C11" w:rsidP="004B4C11">
            <w:pPr>
              <w:widowControl/>
              <w:wordWrap w:val="0"/>
              <w:jc w:val="left"/>
              <w:rPr>
                <w:ins w:id="122" w:author="马旭强" w:date="2020-02-25T13:53:00Z"/>
                <w:rFonts w:ascii="宋体" w:hAnsi="宋体" w:cs="宋体"/>
                <w:kern w:val="0"/>
                <w:szCs w:val="21"/>
              </w:rPr>
            </w:pPr>
            <w:ins w:id="123" w:author="马旭强" w:date="2020-02-25T13:53:00Z">
              <w:r w:rsidRPr="00623703">
                <w:rPr>
                  <w:rFonts w:ascii="宋体" w:hAnsi="宋体" w:cs="宋体" w:hint="eastAsia"/>
                  <w:kern w:val="0"/>
                  <w:szCs w:val="21"/>
                </w:rPr>
                <w:tab/>
                <w:t>"</w:t>
              </w:r>
            </w:ins>
            <w:ins w:id="124" w:author="马旭强" w:date="2020-02-25T13:54:00Z">
              <w:r>
                <w:rPr>
                  <w:rFonts w:ascii="宋体" w:hAnsi="宋体" w:cs="宋体"/>
                  <w:kern w:val="0"/>
                  <w:szCs w:val="21"/>
                </w:rPr>
                <w:t>materialRequestI</w:t>
              </w:r>
              <w:r>
                <w:rPr>
                  <w:rFonts w:ascii="宋体" w:hAnsi="宋体" w:cs="宋体" w:hint="eastAsia"/>
                  <w:kern w:val="0"/>
                  <w:szCs w:val="21"/>
                </w:rPr>
                <w:t>d</w:t>
              </w:r>
            </w:ins>
            <w:ins w:id="125" w:author="马旭强" w:date="2020-02-25T13:53:00Z">
              <w:r w:rsidRPr="00623703">
                <w:rPr>
                  <w:rFonts w:ascii="宋体" w:hAnsi="宋体" w:cs="宋体" w:hint="eastAsia"/>
                  <w:kern w:val="0"/>
                  <w:szCs w:val="21"/>
                </w:rPr>
                <w:t>": "</w:t>
              </w:r>
            </w:ins>
            <w:ins w:id="126" w:author="马旭强" w:date="2020-02-25T13:54:00Z">
              <w:r>
                <w:rPr>
                  <w:rFonts w:ascii="宋体" w:hAnsi="宋体" w:cs="宋体" w:hint="eastAsia"/>
                  <w:kern w:val="0"/>
                  <w:szCs w:val="21"/>
                </w:rPr>
                <w:t>物料需求</w:t>
              </w:r>
              <w:r w:rsidRPr="00DF39B2">
                <w:rPr>
                  <w:rFonts w:ascii="宋体" w:hAnsi="宋体" w:cs="宋体" w:hint="eastAsia"/>
                  <w:kern w:val="0"/>
                  <w:szCs w:val="21"/>
                </w:rPr>
                <w:t>编号</w:t>
              </w:r>
            </w:ins>
            <w:ins w:id="127" w:author="马旭强" w:date="2020-02-25T13:53:00Z">
              <w:r w:rsidRPr="00623703">
                <w:rPr>
                  <w:rFonts w:ascii="宋体" w:hAnsi="宋体" w:cs="宋体" w:hint="eastAsia"/>
                  <w:kern w:val="0"/>
                  <w:szCs w:val="21"/>
                </w:rPr>
                <w:t>",</w:t>
              </w:r>
            </w:ins>
          </w:p>
          <w:p w14:paraId="23C41EF0" w14:textId="678E7E81" w:rsidR="004B4C11" w:rsidRPr="00623703" w:rsidRDefault="004B4C11" w:rsidP="004B4C11">
            <w:pPr>
              <w:widowControl/>
              <w:wordWrap w:val="0"/>
              <w:jc w:val="left"/>
              <w:rPr>
                <w:ins w:id="128" w:author="马旭强" w:date="2020-02-25T13:53:00Z"/>
                <w:rFonts w:ascii="宋体" w:hAnsi="宋体" w:cs="宋体"/>
                <w:kern w:val="0"/>
                <w:szCs w:val="21"/>
              </w:rPr>
            </w:pPr>
            <w:ins w:id="129" w:author="马旭强" w:date="2020-02-25T13:53:00Z">
              <w:r w:rsidRPr="00623703">
                <w:rPr>
                  <w:rFonts w:ascii="宋体" w:hAnsi="宋体" w:cs="宋体" w:hint="eastAsia"/>
                  <w:kern w:val="0"/>
                  <w:szCs w:val="21"/>
                </w:rPr>
                <w:tab/>
                <w:t>"</w:t>
              </w:r>
            </w:ins>
            <w:ins w:id="130" w:author="马旭强" w:date="2020-02-25T13:54:00Z">
              <w:r>
                <w:rPr>
                  <w:rFonts w:ascii="宋体" w:hAnsi="宋体" w:cs="宋体" w:hint="eastAsia"/>
                  <w:kern w:val="0"/>
                  <w:szCs w:val="21"/>
                </w:rPr>
                <w:t>r</w:t>
              </w:r>
              <w:r>
                <w:rPr>
                  <w:rFonts w:ascii="宋体" w:hAnsi="宋体" w:cs="宋体"/>
                  <w:kern w:val="0"/>
                  <w:szCs w:val="21"/>
                </w:rPr>
                <w:t>equest</w:t>
              </w:r>
              <w:r>
                <w:rPr>
                  <w:rFonts w:ascii="宋体" w:hAnsi="宋体" w:cs="宋体" w:hint="eastAsia"/>
                  <w:kern w:val="0"/>
                  <w:szCs w:val="21"/>
                </w:rPr>
                <w:t>Time</w:t>
              </w:r>
            </w:ins>
            <w:ins w:id="131" w:author="马旭强" w:date="2020-02-25T13:53:00Z">
              <w:r w:rsidRPr="00623703">
                <w:rPr>
                  <w:rFonts w:ascii="宋体" w:hAnsi="宋体" w:cs="宋体" w:hint="eastAsia"/>
                  <w:kern w:val="0"/>
                  <w:szCs w:val="21"/>
                </w:rPr>
                <w:t>": "</w:t>
              </w:r>
            </w:ins>
            <w:ins w:id="132" w:author="马旭强" w:date="2020-02-25T13:55:00Z">
              <w:r>
                <w:rPr>
                  <w:rFonts w:ascii="宋体" w:hAnsi="宋体" w:cs="宋体" w:hint="eastAsia"/>
                  <w:kern w:val="0"/>
                  <w:szCs w:val="21"/>
                </w:rPr>
                <w:t>需求时间</w:t>
              </w:r>
            </w:ins>
            <w:ins w:id="133" w:author="马旭强" w:date="2020-02-25T13:53:00Z">
              <w:r w:rsidRPr="00623703">
                <w:rPr>
                  <w:rFonts w:ascii="宋体" w:hAnsi="宋体" w:cs="宋体" w:hint="eastAsia"/>
                  <w:kern w:val="0"/>
                  <w:szCs w:val="21"/>
                </w:rPr>
                <w:t>",</w:t>
              </w:r>
            </w:ins>
          </w:p>
          <w:p w14:paraId="35E3A1BF" w14:textId="4B9BCDBB" w:rsidR="004B4C11" w:rsidRPr="00623703" w:rsidRDefault="004B4C11" w:rsidP="004B4C11">
            <w:pPr>
              <w:widowControl/>
              <w:wordWrap w:val="0"/>
              <w:jc w:val="left"/>
              <w:rPr>
                <w:ins w:id="134" w:author="马旭强" w:date="2020-02-25T13:53:00Z"/>
                <w:rFonts w:ascii="宋体" w:hAnsi="宋体" w:cs="宋体"/>
                <w:kern w:val="0"/>
                <w:szCs w:val="21"/>
              </w:rPr>
            </w:pPr>
            <w:ins w:id="135" w:author="马旭强" w:date="2020-02-25T13:53:00Z">
              <w:r w:rsidRPr="00623703">
                <w:rPr>
                  <w:rFonts w:ascii="宋体" w:hAnsi="宋体" w:cs="宋体" w:hint="eastAsia"/>
                  <w:kern w:val="0"/>
                  <w:szCs w:val="21"/>
                </w:rPr>
                <w:tab/>
                <w:t>"</w:t>
              </w:r>
            </w:ins>
            <w:ins w:id="136" w:author="马旭强" w:date="2020-02-25T13:54:00Z">
              <w:r>
                <w:rPr>
                  <w:rFonts w:ascii="宋体" w:hAnsi="宋体" w:cs="宋体" w:hint="eastAsia"/>
                  <w:kern w:val="0"/>
                  <w:szCs w:val="21"/>
                </w:rPr>
                <w:t>p</w:t>
              </w:r>
              <w:r>
                <w:rPr>
                  <w:rFonts w:ascii="宋体" w:hAnsi="宋体" w:cs="宋体"/>
                  <w:kern w:val="0"/>
                  <w:szCs w:val="21"/>
                </w:rPr>
                <w:t>reProdPlan</w:t>
              </w:r>
              <w:r>
                <w:rPr>
                  <w:rFonts w:ascii="宋体" w:hAnsi="宋体" w:cs="宋体" w:hint="eastAsia"/>
                  <w:kern w:val="0"/>
                  <w:szCs w:val="21"/>
                </w:rPr>
                <w:t>Type</w:t>
              </w:r>
              <w:r>
                <w:rPr>
                  <w:rFonts w:ascii="宋体" w:hAnsi="宋体" w:cs="宋体"/>
                  <w:kern w:val="0"/>
                  <w:szCs w:val="21"/>
                </w:rPr>
                <w:t>Code</w:t>
              </w:r>
            </w:ins>
            <w:ins w:id="137" w:author="马旭强" w:date="2020-02-25T13:53:00Z">
              <w:r w:rsidRPr="00623703">
                <w:rPr>
                  <w:rFonts w:ascii="宋体" w:hAnsi="宋体" w:cs="宋体" w:hint="eastAsia"/>
                  <w:kern w:val="0"/>
                  <w:szCs w:val="21"/>
                </w:rPr>
                <w:t>": "</w:t>
              </w:r>
            </w:ins>
            <w:ins w:id="138" w:author="马旭强" w:date="2020-02-25T13:57:00Z">
              <w:r w:rsidR="00232CF7">
                <w:rPr>
                  <w:rFonts w:ascii="宋体" w:hAnsi="宋体" w:cs="宋体" w:hint="eastAsia"/>
                  <w:kern w:val="0"/>
                  <w:szCs w:val="21"/>
                </w:rPr>
                <w:t>预生产计划类型编码</w:t>
              </w:r>
            </w:ins>
            <w:ins w:id="139" w:author="马旭强" w:date="2020-02-25T13:53:00Z">
              <w:r w:rsidRPr="00623703">
                <w:rPr>
                  <w:rFonts w:ascii="宋体" w:hAnsi="宋体" w:cs="宋体" w:hint="eastAsia"/>
                  <w:kern w:val="0"/>
                  <w:szCs w:val="21"/>
                </w:rPr>
                <w:t>",</w:t>
              </w:r>
            </w:ins>
          </w:p>
          <w:p w14:paraId="78C0FDF1" w14:textId="01C8967B" w:rsidR="004B4C11" w:rsidRPr="00623703" w:rsidRDefault="004B4C11" w:rsidP="004B4C11">
            <w:pPr>
              <w:widowControl/>
              <w:wordWrap w:val="0"/>
              <w:jc w:val="left"/>
              <w:rPr>
                <w:ins w:id="140" w:author="马旭强" w:date="2020-02-25T13:53:00Z"/>
                <w:rFonts w:ascii="宋体" w:hAnsi="宋体" w:cs="宋体"/>
                <w:kern w:val="0"/>
                <w:szCs w:val="21"/>
              </w:rPr>
            </w:pPr>
            <w:ins w:id="141" w:author="马旭强" w:date="2020-02-25T13:53:00Z">
              <w:r w:rsidRPr="00623703">
                <w:rPr>
                  <w:rFonts w:ascii="宋体" w:hAnsi="宋体" w:cs="宋体" w:hint="eastAsia"/>
                  <w:kern w:val="0"/>
                  <w:szCs w:val="21"/>
                </w:rPr>
                <w:tab/>
                <w:t>"</w:t>
              </w:r>
            </w:ins>
            <w:ins w:id="142" w:author="马旭强" w:date="2020-02-25T13:54:00Z">
              <w:r>
                <w:rPr>
                  <w:rFonts w:ascii="宋体" w:hAnsi="宋体" w:cs="宋体"/>
                  <w:kern w:val="0"/>
                  <w:szCs w:val="21"/>
                </w:rPr>
                <w:t>preProdPlan</w:t>
              </w:r>
              <w:r>
                <w:rPr>
                  <w:rFonts w:ascii="宋体" w:hAnsi="宋体" w:cs="宋体" w:hint="eastAsia"/>
                  <w:kern w:val="0"/>
                  <w:szCs w:val="21"/>
                </w:rPr>
                <w:t>Type</w:t>
              </w:r>
              <w:r>
                <w:rPr>
                  <w:rFonts w:ascii="宋体" w:hAnsi="宋体" w:cs="宋体"/>
                  <w:kern w:val="0"/>
                  <w:szCs w:val="21"/>
                </w:rPr>
                <w:t>Name</w:t>
              </w:r>
            </w:ins>
            <w:ins w:id="143" w:author="马旭强" w:date="2020-02-25T13:53:00Z">
              <w:r w:rsidRPr="00623703">
                <w:rPr>
                  <w:rFonts w:ascii="宋体" w:hAnsi="宋体" w:cs="宋体" w:hint="eastAsia"/>
                  <w:kern w:val="0"/>
                  <w:szCs w:val="21"/>
                </w:rPr>
                <w:t>": "</w:t>
              </w:r>
            </w:ins>
            <w:ins w:id="144" w:author="马旭强" w:date="2020-02-25T13:58:00Z">
              <w:r w:rsidR="00232CF7">
                <w:rPr>
                  <w:rFonts w:ascii="宋体" w:hAnsi="宋体" w:cs="宋体" w:hint="eastAsia"/>
                  <w:kern w:val="0"/>
                  <w:szCs w:val="21"/>
                </w:rPr>
                <w:t>预生产计划类型名称</w:t>
              </w:r>
            </w:ins>
            <w:ins w:id="145" w:author="马旭强" w:date="2020-02-25T13:53:00Z">
              <w:r w:rsidRPr="00623703">
                <w:rPr>
                  <w:rFonts w:ascii="宋体" w:hAnsi="宋体" w:cs="宋体" w:hint="eastAsia"/>
                  <w:kern w:val="0"/>
                  <w:szCs w:val="21"/>
                </w:rPr>
                <w:t>",</w:t>
              </w:r>
            </w:ins>
          </w:p>
          <w:p w14:paraId="1EDAF36D" w14:textId="60455C89" w:rsidR="004B4C11" w:rsidRPr="00623703" w:rsidRDefault="004B4C11" w:rsidP="004B4C11">
            <w:pPr>
              <w:widowControl/>
              <w:wordWrap w:val="0"/>
              <w:jc w:val="left"/>
              <w:rPr>
                <w:ins w:id="146" w:author="马旭强" w:date="2020-02-25T13:53:00Z"/>
                <w:rFonts w:ascii="宋体" w:hAnsi="宋体" w:cs="宋体"/>
                <w:kern w:val="0"/>
                <w:szCs w:val="21"/>
              </w:rPr>
            </w:pPr>
            <w:ins w:id="147" w:author="马旭强" w:date="2020-02-25T13:53:00Z">
              <w:r w:rsidRPr="00623703">
                <w:rPr>
                  <w:rFonts w:ascii="宋体" w:hAnsi="宋体" w:cs="宋体" w:hint="eastAsia"/>
                  <w:kern w:val="0"/>
                  <w:szCs w:val="21"/>
                </w:rPr>
                <w:tab/>
                <w:t>"</w:t>
              </w:r>
            </w:ins>
            <w:ins w:id="148" w:author="马旭强" w:date="2020-02-25T13:54:00Z">
              <w:r>
                <w:rPr>
                  <w:rFonts w:ascii="宋体" w:hAnsi="宋体" w:cs="宋体"/>
                  <w:kern w:val="0"/>
                  <w:szCs w:val="21"/>
                </w:rPr>
                <w:t>produceCode</w:t>
              </w:r>
            </w:ins>
            <w:ins w:id="149" w:author="马旭强" w:date="2020-02-25T13:53:00Z">
              <w:r w:rsidRPr="00623703">
                <w:rPr>
                  <w:rFonts w:ascii="宋体" w:hAnsi="宋体" w:cs="宋体" w:hint="eastAsia"/>
                  <w:kern w:val="0"/>
                  <w:szCs w:val="21"/>
                </w:rPr>
                <w:t>": "产品编码",</w:t>
              </w:r>
            </w:ins>
          </w:p>
          <w:p w14:paraId="50B94D3A" w14:textId="5AD3D5DD" w:rsidR="004B4C11" w:rsidRPr="00623703" w:rsidRDefault="004B4C11" w:rsidP="004B4C11">
            <w:pPr>
              <w:widowControl/>
              <w:wordWrap w:val="0"/>
              <w:jc w:val="left"/>
              <w:rPr>
                <w:ins w:id="150" w:author="马旭强" w:date="2020-02-25T13:53:00Z"/>
                <w:rFonts w:ascii="宋体" w:hAnsi="宋体" w:cs="宋体"/>
                <w:kern w:val="0"/>
                <w:szCs w:val="21"/>
              </w:rPr>
            </w:pPr>
            <w:ins w:id="151" w:author="马旭强" w:date="2020-02-25T13:53:00Z">
              <w:r w:rsidRPr="00623703">
                <w:rPr>
                  <w:rFonts w:ascii="宋体" w:hAnsi="宋体" w:cs="宋体" w:hint="eastAsia"/>
                  <w:kern w:val="0"/>
                  <w:szCs w:val="21"/>
                </w:rPr>
                <w:tab/>
                <w:t>"</w:t>
              </w:r>
            </w:ins>
            <w:ins w:id="152" w:author="马旭强" w:date="2020-02-25T13:54:00Z">
              <w:r>
                <w:rPr>
                  <w:rFonts w:ascii="宋体" w:hAnsi="宋体" w:cs="宋体"/>
                  <w:kern w:val="0"/>
                  <w:szCs w:val="21"/>
                </w:rPr>
                <w:t>produceName</w:t>
              </w:r>
            </w:ins>
            <w:ins w:id="153" w:author="马旭强" w:date="2020-02-25T13:53:00Z">
              <w:r w:rsidRPr="00623703">
                <w:rPr>
                  <w:rFonts w:ascii="宋体" w:hAnsi="宋体" w:cs="宋体" w:hint="eastAsia"/>
                  <w:kern w:val="0"/>
                  <w:szCs w:val="21"/>
                </w:rPr>
                <w:t>": "产品名称",</w:t>
              </w:r>
            </w:ins>
          </w:p>
          <w:p w14:paraId="6FD47F7C" w14:textId="77777777" w:rsidR="004B4C11" w:rsidRPr="00623703" w:rsidRDefault="004B4C11" w:rsidP="004B4C11">
            <w:pPr>
              <w:widowControl/>
              <w:wordWrap w:val="0"/>
              <w:jc w:val="left"/>
              <w:rPr>
                <w:ins w:id="154" w:author="马旭强" w:date="2020-02-25T13:53:00Z"/>
                <w:rFonts w:ascii="宋体" w:hAnsi="宋体" w:cs="宋体"/>
                <w:kern w:val="0"/>
                <w:szCs w:val="21"/>
              </w:rPr>
            </w:pPr>
            <w:ins w:id="155" w:author="马旭强" w:date="2020-02-25T13:53:00Z">
              <w:r w:rsidRPr="00623703">
                <w:rPr>
                  <w:rFonts w:ascii="宋体" w:hAnsi="宋体" w:cs="宋体"/>
                  <w:kern w:val="0"/>
                  <w:szCs w:val="21"/>
                </w:rPr>
                <w:tab/>
                <w:t>"pack": [{</w:t>
              </w:r>
            </w:ins>
          </w:p>
          <w:p w14:paraId="462BBAF2" w14:textId="68706028" w:rsidR="004B4C11" w:rsidRPr="00623703" w:rsidRDefault="004B4C11" w:rsidP="004B4C11">
            <w:pPr>
              <w:widowControl/>
              <w:wordWrap w:val="0"/>
              <w:jc w:val="left"/>
              <w:rPr>
                <w:ins w:id="156" w:author="马旭强" w:date="2020-02-25T13:53:00Z"/>
                <w:rFonts w:ascii="宋体" w:hAnsi="宋体" w:cs="宋体"/>
                <w:kern w:val="0"/>
                <w:szCs w:val="21"/>
              </w:rPr>
            </w:pPr>
            <w:ins w:id="157" w:author="马旭强" w:date="2020-02-25T13:53:00Z">
              <w:r w:rsidRPr="00623703">
                <w:rPr>
                  <w:rFonts w:ascii="宋体" w:hAnsi="宋体" w:cs="宋体" w:hint="eastAsia"/>
                  <w:kern w:val="0"/>
                  <w:szCs w:val="21"/>
                </w:rPr>
                <w:tab/>
              </w:r>
              <w:r w:rsidRPr="00623703">
                <w:rPr>
                  <w:rFonts w:ascii="宋体" w:hAnsi="宋体" w:cs="宋体" w:hint="eastAsia"/>
                  <w:kern w:val="0"/>
                  <w:szCs w:val="21"/>
                </w:rPr>
                <w:tab/>
                <w:t>"</w:t>
              </w:r>
            </w:ins>
            <w:ins w:id="158" w:author="马旭强" w:date="2020-02-25T13:56:00Z">
              <w:r w:rsidR="00D5667E">
                <w:rPr>
                  <w:rFonts w:ascii="宋体" w:hAnsi="宋体" w:cs="宋体"/>
                  <w:kern w:val="0"/>
                  <w:szCs w:val="21"/>
                </w:rPr>
                <w:t>m</w:t>
              </w:r>
              <w:r w:rsidR="00D5667E">
                <w:rPr>
                  <w:rFonts w:ascii="宋体" w:hAnsi="宋体" w:cs="宋体" w:hint="eastAsia"/>
                  <w:kern w:val="0"/>
                  <w:szCs w:val="21"/>
                </w:rPr>
                <w:t>aterial</w:t>
              </w:r>
              <w:r w:rsidR="00D5667E">
                <w:rPr>
                  <w:rFonts w:ascii="宋体" w:hAnsi="宋体" w:cs="宋体"/>
                  <w:kern w:val="0"/>
                  <w:szCs w:val="21"/>
                </w:rPr>
                <w:t>Code</w:t>
              </w:r>
            </w:ins>
            <w:ins w:id="159" w:author="马旭强" w:date="2020-02-25T13:53:00Z">
              <w:r w:rsidRPr="00623703">
                <w:rPr>
                  <w:rFonts w:ascii="宋体" w:hAnsi="宋体" w:cs="宋体" w:hint="eastAsia"/>
                  <w:kern w:val="0"/>
                  <w:szCs w:val="21"/>
                </w:rPr>
                <w:t>": "</w:t>
              </w:r>
            </w:ins>
            <w:ins w:id="160" w:author="马旭强" w:date="2020-02-25T14:38:00Z">
              <w:r w:rsidR="00AE6BBD">
                <w:rPr>
                  <w:rFonts w:ascii="宋体" w:hAnsi="宋体" w:hint="eastAsia"/>
                </w:rPr>
                <w:t>物料编码</w:t>
              </w:r>
            </w:ins>
            <w:ins w:id="161" w:author="马旭强" w:date="2020-02-25T13:53:00Z">
              <w:r w:rsidRPr="00623703">
                <w:rPr>
                  <w:rFonts w:ascii="宋体" w:hAnsi="宋体" w:cs="宋体" w:hint="eastAsia"/>
                  <w:kern w:val="0"/>
                  <w:szCs w:val="21"/>
                </w:rPr>
                <w:t>",</w:t>
              </w:r>
            </w:ins>
          </w:p>
          <w:p w14:paraId="16AFBC58" w14:textId="247D4EA0" w:rsidR="004B4C11" w:rsidRDefault="004B4C11" w:rsidP="004B4C11">
            <w:pPr>
              <w:widowControl/>
              <w:wordWrap w:val="0"/>
              <w:jc w:val="left"/>
              <w:rPr>
                <w:ins w:id="162" w:author="马旭强" w:date="2020-02-25T13:56:00Z"/>
                <w:rFonts w:ascii="宋体" w:hAnsi="宋体" w:cs="宋体"/>
                <w:kern w:val="0"/>
                <w:szCs w:val="21"/>
              </w:rPr>
            </w:pPr>
            <w:ins w:id="163" w:author="马旭强" w:date="2020-02-25T13:53:00Z">
              <w:r w:rsidRPr="00623703">
                <w:rPr>
                  <w:rFonts w:ascii="宋体" w:hAnsi="宋体" w:cs="宋体" w:hint="eastAsia"/>
                  <w:kern w:val="0"/>
                  <w:szCs w:val="21"/>
                </w:rPr>
                <w:tab/>
              </w:r>
              <w:r w:rsidRPr="00623703">
                <w:rPr>
                  <w:rFonts w:ascii="宋体" w:hAnsi="宋体" w:cs="宋体" w:hint="eastAsia"/>
                  <w:kern w:val="0"/>
                  <w:szCs w:val="21"/>
                </w:rPr>
                <w:tab/>
                <w:t>"</w:t>
              </w:r>
            </w:ins>
            <w:ins w:id="164" w:author="马旭强" w:date="2020-02-25T13:56:00Z">
              <w:r w:rsidR="00D5667E">
                <w:rPr>
                  <w:rFonts w:ascii="宋体" w:hAnsi="宋体" w:cs="宋体"/>
                  <w:kern w:val="0"/>
                  <w:szCs w:val="21"/>
                </w:rPr>
                <w:t>m</w:t>
              </w:r>
              <w:r w:rsidR="00D5667E">
                <w:rPr>
                  <w:rFonts w:ascii="宋体" w:hAnsi="宋体" w:cs="宋体" w:hint="eastAsia"/>
                  <w:kern w:val="0"/>
                  <w:szCs w:val="21"/>
                </w:rPr>
                <w:t>aterial</w:t>
              </w:r>
              <w:r w:rsidR="00D5667E">
                <w:rPr>
                  <w:rFonts w:ascii="宋体" w:hAnsi="宋体" w:cs="宋体"/>
                  <w:kern w:val="0"/>
                  <w:szCs w:val="21"/>
                </w:rPr>
                <w:t>Name</w:t>
              </w:r>
            </w:ins>
            <w:ins w:id="165" w:author="马旭强" w:date="2020-02-25T13:53:00Z">
              <w:r w:rsidRPr="00623703">
                <w:rPr>
                  <w:rFonts w:ascii="宋体" w:hAnsi="宋体" w:cs="宋体" w:hint="eastAsia"/>
                  <w:kern w:val="0"/>
                  <w:szCs w:val="21"/>
                </w:rPr>
                <w:t>": "</w:t>
              </w:r>
            </w:ins>
            <w:ins w:id="166" w:author="马旭强" w:date="2020-02-25T14:39:00Z">
              <w:r w:rsidR="00AE6BBD">
                <w:rPr>
                  <w:rFonts w:ascii="宋体" w:hAnsi="宋体" w:hint="eastAsia"/>
                </w:rPr>
                <w:t>物料名称</w:t>
              </w:r>
            </w:ins>
            <w:ins w:id="167" w:author="马旭强" w:date="2020-02-25T13:53:00Z">
              <w:r w:rsidRPr="00623703">
                <w:rPr>
                  <w:rFonts w:ascii="宋体" w:hAnsi="宋体" w:cs="宋体" w:hint="eastAsia"/>
                  <w:kern w:val="0"/>
                  <w:szCs w:val="21"/>
                </w:rPr>
                <w:t>",</w:t>
              </w:r>
            </w:ins>
          </w:p>
          <w:p w14:paraId="1087B0ED" w14:textId="414182FB" w:rsidR="00D5667E" w:rsidRPr="00623703" w:rsidRDefault="00D5667E" w:rsidP="004B4C11">
            <w:pPr>
              <w:widowControl/>
              <w:wordWrap w:val="0"/>
              <w:jc w:val="left"/>
              <w:rPr>
                <w:ins w:id="168" w:author="马旭强" w:date="2020-02-25T13:53:00Z"/>
                <w:rFonts w:ascii="宋体" w:hAnsi="宋体" w:cs="宋体"/>
                <w:kern w:val="0"/>
                <w:szCs w:val="21"/>
              </w:rPr>
            </w:pPr>
            <w:ins w:id="169" w:author="马旭强" w:date="2020-02-25T13:56:00Z">
              <w:r>
                <w:rPr>
                  <w:rFonts w:ascii="宋体" w:hAnsi="宋体" w:cs="宋体"/>
                  <w:kern w:val="0"/>
                  <w:szCs w:val="21"/>
                </w:rPr>
                <w:t xml:space="preserve">        </w:t>
              </w:r>
              <w:r w:rsidRPr="00623703">
                <w:rPr>
                  <w:rFonts w:ascii="宋体" w:hAnsi="宋体" w:cs="宋体" w:hint="eastAsia"/>
                  <w:kern w:val="0"/>
                  <w:szCs w:val="21"/>
                </w:rPr>
                <w:t>"</w:t>
              </w:r>
              <w:r>
                <w:rPr>
                  <w:rFonts w:ascii="宋体" w:hAnsi="宋体" w:cs="宋体"/>
                  <w:kern w:val="0"/>
                  <w:szCs w:val="21"/>
                </w:rPr>
                <w:t>count</w:t>
              </w:r>
              <w:r w:rsidRPr="00623703">
                <w:rPr>
                  <w:rFonts w:ascii="宋体" w:hAnsi="宋体" w:cs="宋体" w:hint="eastAsia"/>
                  <w:kern w:val="0"/>
                  <w:szCs w:val="21"/>
                </w:rPr>
                <w:t>": "</w:t>
              </w:r>
              <w:r>
                <w:rPr>
                  <w:rFonts w:ascii="宋体" w:hAnsi="宋体" w:hint="eastAsia"/>
                </w:rPr>
                <w:t>数量</w:t>
              </w:r>
              <w:r w:rsidRPr="00623703">
                <w:rPr>
                  <w:rFonts w:ascii="宋体" w:hAnsi="宋体" w:cs="宋体" w:hint="eastAsia"/>
                  <w:kern w:val="0"/>
                  <w:szCs w:val="21"/>
                </w:rPr>
                <w:t>",</w:t>
              </w:r>
            </w:ins>
          </w:p>
          <w:p w14:paraId="6ED93B0E" w14:textId="1695E8B0" w:rsidR="004B4C11" w:rsidRPr="00623703" w:rsidRDefault="004B4C11" w:rsidP="004B4C11">
            <w:pPr>
              <w:widowControl/>
              <w:wordWrap w:val="0"/>
              <w:jc w:val="left"/>
              <w:rPr>
                <w:ins w:id="170" w:author="马旭强" w:date="2020-02-25T13:53:00Z"/>
                <w:rFonts w:ascii="宋体" w:hAnsi="宋体" w:cs="宋体"/>
                <w:kern w:val="0"/>
                <w:szCs w:val="21"/>
              </w:rPr>
            </w:pPr>
            <w:ins w:id="171" w:author="马旭强" w:date="2020-02-25T13:53:00Z">
              <w:r w:rsidRPr="00623703">
                <w:rPr>
                  <w:rFonts w:ascii="宋体" w:hAnsi="宋体" w:cs="宋体" w:hint="eastAsia"/>
                  <w:kern w:val="0"/>
                  <w:szCs w:val="21"/>
                </w:rPr>
                <w:tab/>
              </w:r>
              <w:r w:rsidRPr="00623703">
                <w:rPr>
                  <w:rFonts w:ascii="宋体" w:hAnsi="宋体" w:cs="宋体" w:hint="eastAsia"/>
                  <w:kern w:val="0"/>
                  <w:szCs w:val="21"/>
                </w:rPr>
                <w:tab/>
                <w:t>"unitCode": "</w:t>
              </w:r>
            </w:ins>
            <w:ins w:id="172" w:author="马旭强" w:date="2020-02-25T14:39:00Z">
              <w:r w:rsidR="00AE6BBD">
                <w:rPr>
                  <w:rFonts w:ascii="宋体" w:hAnsi="宋体" w:hint="eastAsia"/>
                </w:rPr>
                <w:t>单位编码</w:t>
              </w:r>
            </w:ins>
            <w:ins w:id="173" w:author="马旭强" w:date="2020-02-25T13:53:00Z">
              <w:r w:rsidRPr="00623703">
                <w:rPr>
                  <w:rFonts w:ascii="宋体" w:hAnsi="宋体" w:cs="宋体" w:hint="eastAsia"/>
                  <w:kern w:val="0"/>
                  <w:szCs w:val="21"/>
                </w:rPr>
                <w:t>",</w:t>
              </w:r>
            </w:ins>
          </w:p>
          <w:p w14:paraId="1EBB860B" w14:textId="5F94F4F5" w:rsidR="004B4C11" w:rsidRDefault="004B4C11" w:rsidP="004B4C11">
            <w:pPr>
              <w:widowControl/>
              <w:wordWrap w:val="0"/>
              <w:jc w:val="left"/>
              <w:rPr>
                <w:ins w:id="174" w:author="马旭强" w:date="2020-02-25T13:56:00Z"/>
                <w:rFonts w:ascii="宋体" w:hAnsi="宋体" w:cs="宋体"/>
                <w:kern w:val="0"/>
                <w:szCs w:val="21"/>
              </w:rPr>
            </w:pPr>
            <w:ins w:id="175" w:author="马旭强" w:date="2020-02-25T13:53:00Z">
              <w:r w:rsidRPr="00623703">
                <w:rPr>
                  <w:rFonts w:ascii="宋体" w:hAnsi="宋体" w:cs="宋体" w:hint="eastAsia"/>
                  <w:kern w:val="0"/>
                  <w:szCs w:val="21"/>
                </w:rPr>
                <w:tab/>
              </w:r>
              <w:r w:rsidRPr="00623703">
                <w:rPr>
                  <w:rFonts w:ascii="宋体" w:hAnsi="宋体" w:cs="宋体" w:hint="eastAsia"/>
                  <w:kern w:val="0"/>
                  <w:szCs w:val="21"/>
                </w:rPr>
                <w:tab/>
                <w:t>"unitName": "</w:t>
              </w:r>
            </w:ins>
            <w:ins w:id="176" w:author="马旭强" w:date="2020-02-25T14:39:00Z">
              <w:r w:rsidR="00AE6BBD">
                <w:rPr>
                  <w:rFonts w:ascii="宋体" w:hAnsi="宋体" w:hint="eastAsia"/>
                </w:rPr>
                <w:t>单位编码</w:t>
              </w:r>
            </w:ins>
            <w:ins w:id="177" w:author="马旭强" w:date="2020-02-25T13:53:00Z">
              <w:r w:rsidRPr="00623703">
                <w:rPr>
                  <w:rFonts w:ascii="宋体" w:hAnsi="宋体" w:cs="宋体" w:hint="eastAsia"/>
                  <w:kern w:val="0"/>
                  <w:szCs w:val="21"/>
                </w:rPr>
                <w:t>",</w:t>
              </w:r>
            </w:ins>
          </w:p>
          <w:p w14:paraId="63CA8764" w14:textId="7550B687" w:rsidR="00D5667E" w:rsidRPr="00623703" w:rsidRDefault="00D5667E" w:rsidP="004B4C11">
            <w:pPr>
              <w:widowControl/>
              <w:wordWrap w:val="0"/>
              <w:jc w:val="left"/>
              <w:rPr>
                <w:ins w:id="178" w:author="马旭强" w:date="2020-02-25T13:53:00Z"/>
                <w:rFonts w:ascii="宋体" w:hAnsi="宋体" w:cs="宋体"/>
                <w:kern w:val="0"/>
                <w:szCs w:val="21"/>
              </w:rPr>
            </w:pPr>
            <w:ins w:id="179" w:author="马旭强" w:date="2020-02-25T13:56:00Z">
              <w:r>
                <w:rPr>
                  <w:rFonts w:ascii="宋体" w:hAnsi="宋体" w:cs="宋体"/>
                  <w:kern w:val="0"/>
                  <w:szCs w:val="21"/>
                </w:rPr>
                <w:t xml:space="preserve">        </w:t>
              </w:r>
              <w:r w:rsidRPr="00623703">
                <w:rPr>
                  <w:rFonts w:ascii="宋体" w:hAnsi="宋体" w:cs="宋体" w:hint="eastAsia"/>
                  <w:kern w:val="0"/>
                  <w:szCs w:val="21"/>
                </w:rPr>
                <w:t>"</w:t>
              </w:r>
            </w:ins>
            <w:ins w:id="180" w:author="马旭强" w:date="2020-02-25T13:57:00Z">
              <w:r>
                <w:rPr>
                  <w:rFonts w:ascii="宋体" w:hAnsi="宋体" w:cs="宋体"/>
                  <w:kern w:val="0"/>
                  <w:szCs w:val="21"/>
                </w:rPr>
                <w:t>batch</w:t>
              </w:r>
              <w:r w:rsidRPr="00A22A8E">
                <w:rPr>
                  <w:rFonts w:ascii="宋体" w:hAnsi="宋体" w:cs="宋体"/>
                  <w:kern w:val="0"/>
                  <w:szCs w:val="21"/>
                </w:rPr>
                <w:t>No</w:t>
              </w:r>
            </w:ins>
            <w:ins w:id="181" w:author="马旭强" w:date="2020-02-25T13:56:00Z">
              <w:r w:rsidRPr="00623703">
                <w:rPr>
                  <w:rFonts w:ascii="宋体" w:hAnsi="宋体" w:cs="宋体" w:hint="eastAsia"/>
                  <w:kern w:val="0"/>
                  <w:szCs w:val="21"/>
                </w:rPr>
                <w:t>": "</w:t>
              </w:r>
            </w:ins>
            <w:ins w:id="182" w:author="马旭强" w:date="2020-02-25T13:57:00Z">
              <w:r>
                <w:rPr>
                  <w:rFonts w:ascii="宋体" w:hAnsi="宋体" w:hint="eastAsia"/>
                </w:rPr>
                <w:t>批次号</w:t>
              </w:r>
            </w:ins>
            <w:ins w:id="183" w:author="马旭强" w:date="2020-02-25T13:56:00Z">
              <w:r w:rsidRPr="00623703">
                <w:rPr>
                  <w:rFonts w:ascii="宋体" w:hAnsi="宋体" w:cs="宋体" w:hint="eastAsia"/>
                  <w:kern w:val="0"/>
                  <w:szCs w:val="21"/>
                </w:rPr>
                <w:t>",</w:t>
              </w:r>
            </w:ins>
          </w:p>
          <w:p w14:paraId="1B121483" w14:textId="145D46FE" w:rsidR="004B4C11" w:rsidRPr="00623703" w:rsidRDefault="004B4C11" w:rsidP="004B4C11">
            <w:pPr>
              <w:widowControl/>
              <w:wordWrap w:val="0"/>
              <w:jc w:val="left"/>
              <w:rPr>
                <w:ins w:id="184" w:author="马旭强" w:date="2020-02-25T13:53:00Z"/>
                <w:rFonts w:ascii="宋体" w:hAnsi="宋体" w:cs="宋体"/>
                <w:kern w:val="0"/>
                <w:szCs w:val="21"/>
              </w:rPr>
            </w:pPr>
            <w:ins w:id="185" w:author="马旭强" w:date="2020-02-25T13:53:00Z">
              <w:r w:rsidRPr="00623703">
                <w:rPr>
                  <w:rFonts w:ascii="宋体" w:hAnsi="宋体" w:cs="宋体" w:hint="eastAsia"/>
                  <w:kern w:val="0"/>
                  <w:szCs w:val="21"/>
                </w:rPr>
                <w:tab/>
              </w:r>
              <w:r w:rsidRPr="00623703">
                <w:rPr>
                  <w:rFonts w:ascii="宋体" w:hAnsi="宋体" w:cs="宋体" w:hint="eastAsia"/>
                  <w:kern w:val="0"/>
                  <w:szCs w:val="21"/>
                </w:rPr>
                <w:tab/>
                <w:t>"</w:t>
              </w:r>
            </w:ins>
            <w:ins w:id="186" w:author="马旭强" w:date="2020-02-25T13:57:00Z">
              <w:r w:rsidR="00D5667E">
                <w:rPr>
                  <w:rFonts w:ascii="宋体" w:hAnsi="宋体" w:cs="宋体"/>
                  <w:kern w:val="0"/>
                  <w:szCs w:val="21"/>
                </w:rPr>
                <w:t>remark</w:t>
              </w:r>
            </w:ins>
            <w:ins w:id="187" w:author="马旭强" w:date="2020-02-25T13:53:00Z">
              <w:r w:rsidRPr="00623703">
                <w:rPr>
                  <w:rFonts w:ascii="宋体" w:hAnsi="宋体" w:cs="宋体" w:hint="eastAsia"/>
                  <w:kern w:val="0"/>
                  <w:szCs w:val="21"/>
                </w:rPr>
                <w:t>": "</w:t>
              </w:r>
            </w:ins>
            <w:ins w:id="188" w:author="马旭强" w:date="2020-02-25T13:57:00Z">
              <w:r w:rsidR="00D5667E">
                <w:rPr>
                  <w:rFonts w:ascii="宋体" w:hAnsi="宋体" w:cs="宋体" w:hint="eastAsia"/>
                  <w:kern w:val="0"/>
                  <w:szCs w:val="21"/>
                </w:rPr>
                <w:t>备注</w:t>
              </w:r>
            </w:ins>
            <w:ins w:id="189" w:author="马旭强" w:date="2020-02-25T13:53:00Z">
              <w:r w:rsidRPr="00623703">
                <w:rPr>
                  <w:rFonts w:ascii="宋体" w:hAnsi="宋体" w:cs="宋体" w:hint="eastAsia"/>
                  <w:kern w:val="0"/>
                  <w:szCs w:val="21"/>
                </w:rPr>
                <w:t>"</w:t>
              </w:r>
            </w:ins>
          </w:p>
          <w:p w14:paraId="1FA9A821" w14:textId="77777777" w:rsidR="004B4C11" w:rsidRPr="00623703" w:rsidRDefault="004B4C11" w:rsidP="004B4C11">
            <w:pPr>
              <w:widowControl/>
              <w:wordWrap w:val="0"/>
              <w:jc w:val="left"/>
              <w:rPr>
                <w:ins w:id="190" w:author="马旭强" w:date="2020-02-25T13:53:00Z"/>
                <w:rFonts w:ascii="宋体" w:hAnsi="宋体" w:cs="宋体"/>
                <w:kern w:val="0"/>
                <w:szCs w:val="21"/>
              </w:rPr>
            </w:pPr>
            <w:ins w:id="191" w:author="马旭强" w:date="2020-02-25T13:53:00Z">
              <w:r w:rsidRPr="00623703">
                <w:rPr>
                  <w:rFonts w:ascii="宋体" w:hAnsi="宋体" w:cs="宋体"/>
                  <w:kern w:val="0"/>
                  <w:szCs w:val="21"/>
                </w:rPr>
                <w:tab/>
                <w:t>}]</w:t>
              </w:r>
            </w:ins>
          </w:p>
          <w:p w14:paraId="00780958" w14:textId="4AA3B8DA" w:rsidR="00972952" w:rsidRPr="00EE5C1A" w:rsidRDefault="004B4C11" w:rsidP="004B4C11">
            <w:pPr>
              <w:widowControl/>
              <w:wordWrap w:val="0"/>
              <w:jc w:val="left"/>
              <w:rPr>
                <w:rFonts w:ascii="宋体" w:hAnsi="宋体" w:cs="宋体"/>
                <w:kern w:val="0"/>
                <w:szCs w:val="21"/>
              </w:rPr>
            </w:pPr>
            <w:ins w:id="192" w:author="马旭强" w:date="2020-02-25T13:53:00Z">
              <w:r w:rsidRPr="00623703">
                <w:rPr>
                  <w:rFonts w:ascii="宋体" w:hAnsi="宋体" w:cs="宋体"/>
                  <w:kern w:val="0"/>
                  <w:szCs w:val="21"/>
                </w:rPr>
                <w:t>}</w:t>
              </w:r>
            </w:ins>
          </w:p>
        </w:tc>
      </w:tr>
      <w:tr w:rsidR="00B0537B" w:rsidRPr="00EE5C1A" w14:paraId="4C4E8443" w14:textId="77777777" w:rsidTr="00E87CEB">
        <w:tblPrEx>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PrExChange w:id="193" w:author="wang xun" w:date="2020-02-25T13:06:00Z">
            <w:tblPrEx>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PrEx>
          </w:tblPrExChange>
        </w:tblPrEx>
        <w:trPr>
          <w:trHeight w:val="480"/>
          <w:tblCellSpacing w:w="0" w:type="dxa"/>
          <w:trPrChange w:id="194" w:author="wang xun" w:date="2020-02-25T13:06:00Z">
            <w:trPr>
              <w:gridBefore w:val="1"/>
              <w:trHeight w:val="480"/>
              <w:tblCellSpacing w:w="0" w:type="dxa"/>
            </w:trPr>
          </w:trPrChange>
        </w:trPr>
        <w:tc>
          <w:tcPr>
            <w:tcW w:w="1305" w:type="pct"/>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Change w:id="195" w:author="wang xun" w:date="2020-02-25T13:06:00Z">
              <w:tcPr>
                <w:tcW w:w="0" w:type="auto"/>
                <w:gridSpan w:val="2"/>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tcPrChange>
          </w:tcPr>
          <w:p w14:paraId="7C91CC50" w14:textId="77777777" w:rsidR="00972952" w:rsidRPr="00EE5C1A" w:rsidRDefault="00972952" w:rsidP="00972952">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3695" w:type="pct"/>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Change w:id="196" w:author="wang xun" w:date="2020-02-25T13:06:00Z">
              <w:tcPr>
                <w:tcW w:w="0" w:type="auto"/>
                <w:gridSpan w:val="5"/>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tcPrChange>
          </w:tcPr>
          <w:p w14:paraId="00580899" w14:textId="4DB8F2D2" w:rsidR="00972952" w:rsidRPr="00EE5C1A" w:rsidRDefault="0010210A" w:rsidP="00972952">
            <w:pPr>
              <w:widowControl/>
              <w:wordWrap w:val="0"/>
              <w:jc w:val="left"/>
              <w:rPr>
                <w:rFonts w:ascii="宋体" w:hAnsi="宋体" w:cs="宋体"/>
                <w:kern w:val="0"/>
                <w:szCs w:val="21"/>
              </w:rPr>
            </w:pPr>
            <w:ins w:id="197" w:author="马旭强" w:date="2020-02-25T14:42:00Z">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ins>
          </w:p>
        </w:tc>
      </w:tr>
    </w:tbl>
    <w:p w14:paraId="2D2492BB" w14:textId="1A952FF1" w:rsidR="009C33CF" w:rsidRDefault="002411CC" w:rsidP="009C33CF">
      <w:pPr>
        <w:pStyle w:val="3"/>
      </w:pPr>
      <w:bookmarkStart w:id="198" w:name="_Toc33013848"/>
      <w:r>
        <w:rPr>
          <w:rFonts w:hint="eastAsia"/>
        </w:rPr>
        <w:t>物料需求撤销</w:t>
      </w:r>
      <w:bookmarkEnd w:id="198"/>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2"/>
        <w:gridCol w:w="1460"/>
        <w:gridCol w:w="1459"/>
        <w:gridCol w:w="1459"/>
        <w:gridCol w:w="1992"/>
      </w:tblGrid>
      <w:tr w:rsidR="002411CC" w:rsidRPr="00EE5C1A" w14:paraId="6EE933C1" w14:textId="77777777" w:rsidTr="00D1345E">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15682EB" w14:textId="77777777" w:rsidR="002411CC" w:rsidRPr="00EE5C1A" w:rsidRDefault="002411CC" w:rsidP="00D1345E">
            <w:pPr>
              <w:widowControl/>
              <w:wordWrap w:val="0"/>
              <w:jc w:val="left"/>
              <w:rPr>
                <w:rFonts w:ascii="宋体" w:hAnsi="宋体" w:cs="宋体"/>
                <w:color w:val="FFFFFF"/>
                <w:kern w:val="0"/>
                <w:szCs w:val="21"/>
              </w:rPr>
            </w:pPr>
            <w:r>
              <w:rPr>
                <w:rFonts w:ascii="宋体" w:hAnsi="宋体" w:cs="宋体" w:hint="eastAsia"/>
                <w:color w:val="FFFFFF"/>
                <w:kern w:val="0"/>
                <w:szCs w:val="21"/>
              </w:rPr>
              <w:t>物料需求</w:t>
            </w:r>
          </w:p>
        </w:tc>
      </w:tr>
      <w:tr w:rsidR="00CF272B" w:rsidRPr="00EE5C1A" w14:paraId="426F6025" w14:textId="77777777" w:rsidTr="00D1345E">
        <w:trPr>
          <w:trHeight w:val="480"/>
          <w:tblCellSpacing w:w="0" w:type="dxa"/>
        </w:trPr>
        <w:tc>
          <w:tcPr>
            <w:tcW w:w="124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37370C6" w14:textId="77777777" w:rsidR="002411CC" w:rsidRPr="00EE5C1A" w:rsidRDefault="002411CC" w:rsidP="00D1345E">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EBA0C1B" w14:textId="7133910A" w:rsidR="002411CC" w:rsidRPr="00EE5C1A" w:rsidRDefault="002411CC" w:rsidP="00D1345E">
            <w:pPr>
              <w:widowControl/>
              <w:wordWrap w:val="0"/>
              <w:jc w:val="left"/>
              <w:rPr>
                <w:rFonts w:ascii="宋体" w:hAnsi="宋体" w:cs="宋体"/>
                <w:kern w:val="0"/>
                <w:szCs w:val="21"/>
              </w:rPr>
            </w:pPr>
            <w:r>
              <w:rPr>
                <w:rFonts w:ascii="宋体" w:hAnsi="宋体" w:cs="宋体"/>
                <w:kern w:val="0"/>
                <w:szCs w:val="21"/>
              </w:rPr>
              <w:t>MES</w:t>
            </w:r>
            <w:r>
              <w:rPr>
                <w:rFonts w:ascii="宋体" w:hAnsi="宋体" w:cs="宋体" w:hint="eastAsia"/>
                <w:kern w:val="0"/>
                <w:szCs w:val="21"/>
              </w:rPr>
              <w:t>调用</w:t>
            </w:r>
            <w:r>
              <w:rPr>
                <w:rFonts w:ascii="宋体" w:hAnsi="宋体" w:cs="宋体"/>
                <w:kern w:val="0"/>
                <w:szCs w:val="21"/>
              </w:rPr>
              <w:t>ERP</w:t>
            </w:r>
            <w:r>
              <w:rPr>
                <w:rFonts w:ascii="宋体" w:hAnsi="宋体" w:cs="宋体" w:hint="eastAsia"/>
                <w:kern w:val="0"/>
                <w:szCs w:val="21"/>
              </w:rPr>
              <w:t>，</w:t>
            </w:r>
            <w:r w:rsidR="00CF272B">
              <w:rPr>
                <w:rFonts w:ascii="宋体" w:hAnsi="宋体" w:cs="宋体" w:hint="eastAsia"/>
                <w:kern w:val="0"/>
                <w:szCs w:val="21"/>
              </w:rPr>
              <w:t>撤销已经提出的物料需求。如果E</w:t>
            </w:r>
            <w:r w:rsidR="00CF272B">
              <w:rPr>
                <w:rFonts w:ascii="宋体" w:hAnsi="宋体" w:cs="宋体"/>
                <w:kern w:val="0"/>
                <w:szCs w:val="21"/>
              </w:rPr>
              <w:t>RP</w:t>
            </w:r>
            <w:r w:rsidR="00CF272B">
              <w:rPr>
                <w:rFonts w:ascii="宋体" w:hAnsi="宋体" w:cs="宋体" w:hint="eastAsia"/>
                <w:kern w:val="0"/>
                <w:szCs w:val="21"/>
              </w:rPr>
              <w:t>针对某个物料需求已经出库，则该物料需求不能撤销。</w:t>
            </w:r>
          </w:p>
        </w:tc>
      </w:tr>
      <w:tr w:rsidR="00CF272B" w:rsidRPr="00EE5C1A" w14:paraId="0C558A27"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5C83A7E" w14:textId="77777777" w:rsidR="002411CC" w:rsidRPr="00EE5C1A" w:rsidRDefault="002411CC" w:rsidP="00D1345E">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D78BF74" w14:textId="1E017E56" w:rsidR="002411CC" w:rsidRPr="00EE5C1A" w:rsidRDefault="00B20279" w:rsidP="00D1345E">
            <w:pPr>
              <w:widowControl/>
              <w:wordWrap w:val="0"/>
              <w:jc w:val="left"/>
              <w:rPr>
                <w:rFonts w:ascii="宋体" w:hAnsi="宋体" w:cs="宋体"/>
                <w:kern w:val="0"/>
                <w:szCs w:val="21"/>
              </w:rPr>
            </w:pPr>
            <w:ins w:id="199" w:author="马旭强" w:date="2020-02-25T13:46:00Z">
              <w:r w:rsidRPr="00EE5C1A">
                <w:rPr>
                  <w:rFonts w:ascii="宋体" w:hAnsi="宋体" w:cs="宋体" w:hint="eastAsia"/>
                  <w:kern w:val="0"/>
                  <w:szCs w:val="21"/>
                </w:rPr>
                <w:t>/</w:t>
              </w:r>
              <w:r>
                <w:rPr>
                  <w:rFonts w:ascii="宋体" w:hAnsi="宋体" w:cs="宋体" w:hint="eastAsia"/>
                  <w:kern w:val="0"/>
                  <w:szCs w:val="21"/>
                </w:rPr>
                <w:t>v1</w:t>
              </w:r>
              <w:r w:rsidRPr="00EE5C1A">
                <w:rPr>
                  <w:rFonts w:ascii="宋体" w:hAnsi="宋体" w:cs="宋体" w:hint="eastAsia"/>
                  <w:kern w:val="0"/>
                  <w:szCs w:val="21"/>
                </w:rPr>
                <w:t>/</w:t>
              </w:r>
              <w:r>
                <w:rPr>
                  <w:rFonts w:ascii="宋体" w:hAnsi="宋体" w:cs="宋体" w:hint="eastAsia"/>
                  <w:kern w:val="0"/>
                  <w:szCs w:val="21"/>
                </w:rPr>
                <w:t>material</w:t>
              </w:r>
              <w:r>
                <w:rPr>
                  <w:rFonts w:ascii="宋体" w:hAnsi="宋体" w:cs="宋体"/>
                  <w:kern w:val="0"/>
                  <w:szCs w:val="21"/>
                </w:rPr>
                <w:t>Request</w:t>
              </w:r>
            </w:ins>
            <w:ins w:id="200" w:author="马旭强" w:date="2020-02-25T13:47:00Z">
              <w:r>
                <w:rPr>
                  <w:rFonts w:ascii="宋体" w:hAnsi="宋体" w:cs="宋体" w:hint="eastAsia"/>
                  <w:kern w:val="0"/>
                  <w:szCs w:val="21"/>
                </w:rPr>
                <w:t>{id}</w:t>
              </w:r>
            </w:ins>
          </w:p>
        </w:tc>
      </w:tr>
      <w:tr w:rsidR="00CF272B" w:rsidRPr="00EE5C1A" w14:paraId="300F5622"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8A1B8CF" w14:textId="77777777" w:rsidR="002411CC" w:rsidRPr="00EE5C1A" w:rsidRDefault="002411CC" w:rsidP="00D1345E">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F3BB157" w14:textId="4D0EB320" w:rsidR="002411CC" w:rsidRPr="00EE5C1A" w:rsidRDefault="00B20279" w:rsidP="00D1345E">
            <w:pPr>
              <w:widowControl/>
              <w:wordWrap w:val="0"/>
              <w:jc w:val="left"/>
              <w:rPr>
                <w:rFonts w:ascii="宋体" w:hAnsi="宋体" w:cs="宋体"/>
                <w:kern w:val="0"/>
                <w:szCs w:val="21"/>
              </w:rPr>
            </w:pPr>
            <w:ins w:id="201" w:author="马旭强" w:date="2020-02-25T13:46:00Z">
              <w:r>
                <w:rPr>
                  <w:rFonts w:ascii="宋体" w:hAnsi="宋体" w:cs="宋体" w:hint="eastAsia"/>
                  <w:kern w:val="0"/>
                  <w:szCs w:val="21"/>
                </w:rPr>
                <w:t>delete</w:t>
              </w:r>
            </w:ins>
          </w:p>
        </w:tc>
      </w:tr>
      <w:tr w:rsidR="00CF272B" w:rsidRPr="00EE5C1A" w14:paraId="41C6A79A"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768362F" w14:textId="77777777" w:rsidR="002411CC" w:rsidRPr="00EE5C1A" w:rsidRDefault="002411CC" w:rsidP="00D1345E">
            <w:pPr>
              <w:widowControl/>
              <w:wordWrap w:val="0"/>
              <w:jc w:val="left"/>
              <w:rPr>
                <w:rFonts w:ascii="宋体" w:hAnsi="宋体" w:cs="宋体"/>
                <w:kern w:val="0"/>
                <w:szCs w:val="21"/>
              </w:rPr>
            </w:pPr>
            <w:r w:rsidRPr="00EE5C1A">
              <w:rPr>
                <w:rFonts w:ascii="宋体" w:hAnsi="宋体" w:cs="宋体" w:hint="eastAsia"/>
                <w:kern w:val="0"/>
                <w:szCs w:val="21"/>
              </w:rPr>
              <w:lastRenderedPageBreak/>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3F38F20" w14:textId="4564CD2B" w:rsidR="002411CC" w:rsidRPr="00EE5C1A" w:rsidRDefault="00B20279" w:rsidP="00D1345E">
            <w:pPr>
              <w:widowControl/>
              <w:wordWrap w:val="0"/>
              <w:jc w:val="left"/>
              <w:rPr>
                <w:rFonts w:ascii="宋体" w:hAnsi="宋体" w:cs="宋体"/>
                <w:kern w:val="0"/>
                <w:szCs w:val="21"/>
              </w:rPr>
            </w:pPr>
            <w:ins w:id="202" w:author="马旭强" w:date="2020-02-25T13:47:00Z">
              <w:r w:rsidRPr="00EE5C1A">
                <w:rPr>
                  <w:rFonts w:ascii="宋体" w:hAnsi="宋体" w:cs="宋体" w:hint="eastAsia"/>
                  <w:kern w:val="0"/>
                  <w:szCs w:val="21"/>
                </w:rPr>
                <w:t>application/json</w:t>
              </w:r>
            </w:ins>
          </w:p>
        </w:tc>
      </w:tr>
      <w:tr w:rsidR="00CF272B" w:rsidRPr="00EE5C1A" w14:paraId="1E7776F6"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D1884C6" w14:textId="77777777" w:rsidR="002411CC" w:rsidRPr="00EE5C1A" w:rsidRDefault="002411CC" w:rsidP="00D1345E">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0AAAB39" w14:textId="3F3B33BE" w:rsidR="002411CC" w:rsidRPr="00EE5C1A" w:rsidRDefault="00B20279" w:rsidP="00D1345E">
            <w:pPr>
              <w:widowControl/>
              <w:wordWrap w:val="0"/>
              <w:jc w:val="left"/>
              <w:rPr>
                <w:rFonts w:ascii="宋体" w:hAnsi="宋体" w:cs="宋体"/>
                <w:kern w:val="0"/>
                <w:szCs w:val="21"/>
              </w:rPr>
            </w:pPr>
            <w:ins w:id="203" w:author="马旭强" w:date="2020-02-25T13:47:00Z">
              <w:r w:rsidRPr="00EE5C1A">
                <w:rPr>
                  <w:rFonts w:ascii="宋体" w:hAnsi="宋体" w:cs="宋体" w:hint="eastAsia"/>
                  <w:kern w:val="0"/>
                  <w:szCs w:val="21"/>
                </w:rPr>
                <w:t>*/*</w:t>
              </w:r>
            </w:ins>
          </w:p>
        </w:tc>
      </w:tr>
      <w:tr w:rsidR="00CF272B" w:rsidRPr="00EE5C1A" w14:paraId="6437C31E"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81B7941" w14:textId="77777777" w:rsidR="002411CC" w:rsidRPr="00EE5C1A" w:rsidRDefault="002411CC"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107B42B" w14:textId="77777777" w:rsidR="002411CC" w:rsidRPr="00EE5C1A" w:rsidRDefault="002411CC"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F978B46" w14:textId="77777777" w:rsidR="002411CC" w:rsidRPr="00EE5C1A" w:rsidRDefault="002411CC"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3C6B202" w14:textId="77777777" w:rsidR="002411CC" w:rsidRPr="00EE5C1A" w:rsidRDefault="002411CC" w:rsidP="00D1345E">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8A7B0D5" w14:textId="77777777" w:rsidR="002411CC" w:rsidRPr="00EE5C1A" w:rsidRDefault="002411CC"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CF272B" w:rsidRPr="00EE5C1A" w14:paraId="525598F8"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A452F10" w14:textId="3A052C58" w:rsidR="002411CC" w:rsidRPr="00EE5C1A" w:rsidRDefault="00B20279" w:rsidP="00D1345E">
            <w:pPr>
              <w:widowControl/>
              <w:wordWrap w:val="0"/>
              <w:jc w:val="center"/>
              <w:rPr>
                <w:rFonts w:ascii="宋体" w:hAnsi="宋体" w:cs="宋体"/>
                <w:kern w:val="0"/>
                <w:szCs w:val="21"/>
              </w:rPr>
            </w:pPr>
            <w:ins w:id="204" w:author="马旭强" w:date="2020-02-25T13:47:00Z">
              <w:r>
                <w:rPr>
                  <w:rFonts w:ascii="宋体" w:hAnsi="宋体" w:cs="宋体" w:hint="eastAsia"/>
                  <w:kern w:val="0"/>
                  <w:szCs w:val="21"/>
                </w:rPr>
                <w:t>id</w:t>
              </w:r>
            </w:ins>
            <w:ins w:id="205" w:author="wang xun" w:date="2020-02-25T13:23:00Z">
              <w:del w:id="206" w:author="马旭强" w:date="2020-02-25T13:47:00Z">
                <w:r w:rsidR="004D2131" w:rsidDel="00B20279">
                  <w:rPr>
                    <w:rFonts w:ascii="宋体" w:hAnsi="宋体" w:cs="宋体"/>
                    <w:kern w:val="0"/>
                    <w:szCs w:val="21"/>
                  </w:rPr>
                  <w:delText>m</w:delText>
                </w:r>
              </w:del>
            </w:ins>
            <w:del w:id="207" w:author="马旭强" w:date="2020-02-25T13:47:00Z">
              <w:r w:rsidR="002411CC" w:rsidDel="00B20279">
                <w:rPr>
                  <w:rFonts w:ascii="宋体" w:hAnsi="宋体" w:cs="宋体"/>
                  <w:kern w:val="0"/>
                  <w:szCs w:val="21"/>
                </w:rPr>
                <w:delText>MaterialRequestID</w:delText>
              </w:r>
            </w:del>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B2B587F" w14:textId="77777777" w:rsidR="002411CC" w:rsidRPr="00EE5C1A" w:rsidRDefault="002411CC"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8EED841" w14:textId="4FC03FAD" w:rsidR="002411CC" w:rsidRPr="00EE5C1A" w:rsidRDefault="00B20279" w:rsidP="00D1345E">
            <w:pPr>
              <w:widowControl/>
              <w:wordWrap w:val="0"/>
              <w:jc w:val="center"/>
              <w:rPr>
                <w:rFonts w:ascii="宋体" w:hAnsi="宋体" w:cs="宋体"/>
                <w:kern w:val="0"/>
                <w:szCs w:val="21"/>
              </w:rPr>
            </w:pPr>
            <w:ins w:id="208" w:author="马旭强" w:date="2020-02-25T13:47:00Z">
              <w:r>
                <w:rPr>
                  <w:rFonts w:ascii="宋体" w:hAnsi="宋体" w:cs="宋体" w:hint="eastAsia"/>
                  <w:kern w:val="0"/>
                  <w:szCs w:val="21"/>
                </w:rPr>
                <w:t>Y</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DEB0077" w14:textId="38EF92B1" w:rsidR="002411CC" w:rsidRPr="00EE5C1A" w:rsidRDefault="00B36717" w:rsidP="00D1345E">
            <w:pPr>
              <w:widowControl/>
              <w:wordWrap w:val="0"/>
              <w:jc w:val="center"/>
              <w:rPr>
                <w:rFonts w:ascii="宋体" w:hAnsi="宋体" w:cs="宋体"/>
                <w:kern w:val="0"/>
                <w:szCs w:val="21"/>
              </w:rPr>
            </w:pPr>
            <w:ins w:id="209" w:author="马旭强" w:date="2020-02-25T13:58:00Z">
              <w:r>
                <w:rPr>
                  <w:rFonts w:ascii="宋体" w:hAnsi="宋体" w:cs="宋体" w:hint="eastAsia"/>
                  <w:kern w:val="0"/>
                  <w:szCs w:val="21"/>
                </w:rPr>
                <w:t>无</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B7DC0AD" w14:textId="77777777" w:rsidR="002411CC" w:rsidRPr="00EE5C1A" w:rsidRDefault="002411CC" w:rsidP="00D1345E">
            <w:pPr>
              <w:widowControl/>
              <w:wordWrap w:val="0"/>
              <w:jc w:val="center"/>
              <w:rPr>
                <w:rFonts w:ascii="宋体" w:hAnsi="宋体" w:cs="宋体"/>
                <w:kern w:val="0"/>
                <w:szCs w:val="21"/>
              </w:rPr>
            </w:pPr>
            <w:r>
              <w:rPr>
                <w:rFonts w:ascii="宋体" w:hAnsi="宋体" w:cs="宋体" w:hint="eastAsia"/>
                <w:kern w:val="0"/>
                <w:szCs w:val="21"/>
              </w:rPr>
              <w:t>物料需求</w:t>
            </w:r>
            <w:r w:rsidRPr="00DF39B2">
              <w:rPr>
                <w:rFonts w:ascii="宋体" w:hAnsi="宋体" w:cs="宋体" w:hint="eastAsia"/>
                <w:kern w:val="0"/>
                <w:szCs w:val="21"/>
              </w:rPr>
              <w:t>编号</w:t>
            </w:r>
          </w:p>
        </w:tc>
      </w:tr>
      <w:tr w:rsidR="00CF272B" w:rsidRPr="00EE5C1A" w:rsidDel="00324041" w14:paraId="74A14D66" w14:textId="38BF78E6" w:rsidTr="00D1345E">
        <w:trPr>
          <w:trHeight w:val="480"/>
          <w:tblCellSpacing w:w="0" w:type="dxa"/>
          <w:del w:id="210" w:author="马旭强" w:date="2020-02-25T13:48:00Z"/>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DA70744" w14:textId="0AC3980D" w:rsidR="002411CC" w:rsidDel="00324041" w:rsidRDefault="002411CC" w:rsidP="00D1345E">
            <w:pPr>
              <w:widowControl/>
              <w:wordWrap w:val="0"/>
              <w:jc w:val="center"/>
              <w:rPr>
                <w:del w:id="211" w:author="马旭强" w:date="2020-02-25T13:48: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BCE8355" w14:textId="0CACE9E4" w:rsidR="002411CC" w:rsidDel="00324041" w:rsidRDefault="002411CC" w:rsidP="00D1345E">
            <w:pPr>
              <w:widowControl/>
              <w:wordWrap w:val="0"/>
              <w:jc w:val="center"/>
              <w:rPr>
                <w:del w:id="212" w:author="马旭强" w:date="2020-02-25T13:48: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C914698" w14:textId="60958806" w:rsidR="002411CC" w:rsidDel="00324041" w:rsidRDefault="002411CC" w:rsidP="00D1345E">
            <w:pPr>
              <w:widowControl/>
              <w:wordWrap w:val="0"/>
              <w:jc w:val="center"/>
              <w:rPr>
                <w:del w:id="213" w:author="马旭强" w:date="2020-02-25T13:48: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C4E12A8" w14:textId="639030DC" w:rsidR="002411CC" w:rsidDel="00324041" w:rsidRDefault="002411CC" w:rsidP="00D1345E">
            <w:pPr>
              <w:widowControl/>
              <w:wordWrap w:val="0"/>
              <w:jc w:val="center"/>
              <w:rPr>
                <w:del w:id="214" w:author="马旭强" w:date="2020-02-25T13:48: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A2E7DEA" w14:textId="2DAF4A3B" w:rsidR="002411CC" w:rsidDel="00324041" w:rsidRDefault="002411CC" w:rsidP="00D1345E">
            <w:pPr>
              <w:widowControl/>
              <w:wordWrap w:val="0"/>
              <w:jc w:val="center"/>
              <w:rPr>
                <w:del w:id="215" w:author="马旭强" w:date="2020-02-25T13:48:00Z"/>
                <w:rFonts w:ascii="宋体" w:hAnsi="宋体" w:cs="宋体"/>
                <w:kern w:val="0"/>
                <w:szCs w:val="21"/>
              </w:rPr>
            </w:pPr>
          </w:p>
        </w:tc>
      </w:tr>
      <w:tr w:rsidR="002411CC" w:rsidRPr="00EE5C1A" w14:paraId="43A604A8" w14:textId="77777777" w:rsidTr="00D1345E">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B2348A0" w14:textId="77777777" w:rsidR="002411CC" w:rsidRPr="00EE5C1A" w:rsidRDefault="002411CC"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CF272B" w:rsidRPr="00EE5C1A" w14:paraId="02B3E0D7"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30D7579" w14:textId="77777777" w:rsidR="002411CC" w:rsidRPr="00EE5C1A" w:rsidRDefault="002411CC"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66097FF" w14:textId="69452DDD" w:rsidR="002411CC" w:rsidRPr="00EE5C1A" w:rsidRDefault="004620EA" w:rsidP="00D1345E">
            <w:pPr>
              <w:widowControl/>
              <w:wordWrap w:val="0"/>
              <w:jc w:val="left"/>
              <w:rPr>
                <w:rFonts w:ascii="宋体" w:hAnsi="宋体" w:cs="宋体"/>
                <w:kern w:val="0"/>
                <w:szCs w:val="21"/>
              </w:rPr>
            </w:pPr>
            <w:ins w:id="216" w:author="马旭强" w:date="2020-02-25T13:47:00Z">
              <w:r w:rsidRPr="00EE5C1A">
                <w:rPr>
                  <w:rFonts w:ascii="宋体" w:hAnsi="宋体" w:cs="宋体" w:hint="eastAsia"/>
                  <w:kern w:val="0"/>
                  <w:szCs w:val="21"/>
                </w:rPr>
                <w:t>/v1/</w:t>
              </w:r>
              <w:r>
                <w:rPr>
                  <w:rFonts w:ascii="宋体" w:hAnsi="宋体" w:cs="宋体" w:hint="eastAsia"/>
                  <w:kern w:val="0"/>
                  <w:szCs w:val="21"/>
                </w:rPr>
                <w:t>material</w:t>
              </w:r>
              <w:r>
                <w:rPr>
                  <w:rFonts w:ascii="宋体" w:hAnsi="宋体" w:cs="宋体"/>
                  <w:kern w:val="0"/>
                  <w:szCs w:val="21"/>
                </w:rPr>
                <w:t>Request/123456789987654321</w:t>
              </w:r>
            </w:ins>
          </w:p>
        </w:tc>
      </w:tr>
      <w:tr w:rsidR="00CF272B" w:rsidRPr="00EE5C1A" w14:paraId="6CE1BF31"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9C54B5B" w14:textId="77777777" w:rsidR="002411CC" w:rsidRPr="00EE5C1A" w:rsidRDefault="002411CC"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0E8C531" w14:textId="11230294" w:rsidR="002411CC" w:rsidRPr="00EE5C1A" w:rsidRDefault="004620EA" w:rsidP="00D1345E">
            <w:pPr>
              <w:widowControl/>
              <w:wordWrap w:val="0"/>
              <w:jc w:val="left"/>
              <w:rPr>
                <w:rFonts w:ascii="宋体" w:hAnsi="宋体" w:cs="宋体"/>
                <w:kern w:val="0"/>
                <w:szCs w:val="21"/>
              </w:rPr>
            </w:pPr>
            <w:ins w:id="217" w:author="马旭强" w:date="2020-02-25T13:47:00Z">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ins>
          </w:p>
        </w:tc>
      </w:tr>
    </w:tbl>
    <w:p w14:paraId="2F1F1CA4" w14:textId="579A85C9" w:rsidR="002411CC" w:rsidRDefault="002411CC" w:rsidP="002411CC"/>
    <w:p w14:paraId="5E0B516D" w14:textId="593DD764" w:rsidR="002411CC" w:rsidRPr="002411CC" w:rsidRDefault="002411CC" w:rsidP="002411CC">
      <w:pPr>
        <w:pStyle w:val="3"/>
      </w:pPr>
      <w:bookmarkStart w:id="218" w:name="_Toc33013849"/>
      <w:r>
        <w:rPr>
          <w:rFonts w:hint="eastAsia"/>
        </w:rPr>
        <w:t>出库单</w:t>
      </w:r>
      <w:bookmarkEnd w:id="218"/>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1"/>
        <w:gridCol w:w="1321"/>
        <w:gridCol w:w="1321"/>
        <w:gridCol w:w="1321"/>
        <w:gridCol w:w="2408"/>
      </w:tblGrid>
      <w:tr w:rsidR="009C33CF" w:rsidRPr="00EE5C1A" w14:paraId="0105FF6A" w14:textId="77777777" w:rsidTr="00D1345E">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54D4969" w14:textId="77777777" w:rsidR="009C33CF" w:rsidRPr="00EE5C1A" w:rsidRDefault="009C33CF" w:rsidP="00D1345E">
            <w:pPr>
              <w:widowControl/>
              <w:wordWrap w:val="0"/>
              <w:jc w:val="left"/>
              <w:rPr>
                <w:rFonts w:ascii="宋体" w:hAnsi="宋体" w:cs="宋体"/>
                <w:color w:val="FFFFFF"/>
                <w:kern w:val="0"/>
                <w:szCs w:val="21"/>
              </w:rPr>
            </w:pPr>
            <w:r>
              <w:rPr>
                <w:rFonts w:ascii="宋体" w:hAnsi="宋体" w:cs="宋体" w:hint="eastAsia"/>
                <w:color w:val="FFFFFF"/>
                <w:kern w:val="0"/>
                <w:szCs w:val="21"/>
              </w:rPr>
              <w:t>物料需求</w:t>
            </w:r>
          </w:p>
        </w:tc>
      </w:tr>
      <w:tr w:rsidR="009C33CF" w:rsidRPr="00EE5C1A" w14:paraId="632DEEDA" w14:textId="77777777" w:rsidTr="00D1345E">
        <w:trPr>
          <w:trHeight w:val="480"/>
          <w:tblCellSpacing w:w="0" w:type="dxa"/>
        </w:trPr>
        <w:tc>
          <w:tcPr>
            <w:tcW w:w="124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E2436CF" w14:textId="77777777" w:rsidR="009C33CF" w:rsidRPr="00EE5C1A" w:rsidRDefault="009C33CF" w:rsidP="00D1345E">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061635E" w14:textId="1D059554" w:rsidR="009C33CF" w:rsidRPr="009C33CF" w:rsidRDefault="009C33CF" w:rsidP="00D1345E">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根据M</w:t>
            </w:r>
            <w:r>
              <w:rPr>
                <w:rFonts w:ascii="宋体" w:hAnsi="宋体" w:cs="宋体"/>
                <w:kern w:val="0"/>
                <w:szCs w:val="21"/>
              </w:rPr>
              <w:t>ES</w:t>
            </w:r>
            <w:r>
              <w:rPr>
                <w:rFonts w:ascii="宋体" w:hAnsi="宋体" w:cs="宋体" w:hint="eastAsia"/>
                <w:kern w:val="0"/>
                <w:szCs w:val="21"/>
              </w:rPr>
              <w:t>物料需求，给MES反馈出库单</w:t>
            </w:r>
            <w:r w:rsidR="00C70D6B">
              <w:rPr>
                <w:rFonts w:ascii="宋体" w:hAnsi="宋体" w:cs="宋体" w:hint="eastAsia"/>
                <w:kern w:val="0"/>
                <w:szCs w:val="21"/>
              </w:rPr>
              <w:t>，</w:t>
            </w:r>
            <w:r>
              <w:rPr>
                <w:rFonts w:ascii="宋体" w:hAnsi="宋体" w:cs="宋体"/>
                <w:kern w:val="0"/>
                <w:szCs w:val="21"/>
              </w:rPr>
              <w:t>ERP</w:t>
            </w:r>
            <w:r>
              <w:rPr>
                <w:rFonts w:ascii="宋体" w:hAnsi="宋体" w:cs="宋体" w:hint="eastAsia"/>
                <w:kern w:val="0"/>
                <w:szCs w:val="21"/>
              </w:rPr>
              <w:t>调用M</w:t>
            </w:r>
            <w:r>
              <w:rPr>
                <w:rFonts w:ascii="宋体" w:hAnsi="宋体" w:cs="宋体"/>
                <w:kern w:val="0"/>
                <w:szCs w:val="21"/>
              </w:rPr>
              <w:t>ES</w:t>
            </w:r>
          </w:p>
        </w:tc>
      </w:tr>
      <w:tr w:rsidR="009C33CF" w:rsidRPr="00EE5C1A" w14:paraId="3B5C4BFC"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4311C00" w14:textId="77777777" w:rsidR="009C33CF" w:rsidRPr="00EE5C1A" w:rsidRDefault="009C33CF" w:rsidP="00D1345E">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B0C210A" w14:textId="0210006C" w:rsidR="009C33CF" w:rsidRPr="00EE5C1A" w:rsidRDefault="001F34A2">
            <w:pPr>
              <w:widowControl/>
              <w:wordWrap w:val="0"/>
              <w:jc w:val="left"/>
              <w:rPr>
                <w:rFonts w:ascii="宋体" w:hAnsi="宋体" w:cs="宋体"/>
                <w:kern w:val="0"/>
                <w:szCs w:val="21"/>
              </w:rPr>
            </w:pPr>
            <w:ins w:id="219" w:author="马旭强" w:date="2020-02-25T14:01:00Z">
              <w:r w:rsidRPr="00EE5C1A">
                <w:rPr>
                  <w:rFonts w:ascii="宋体" w:hAnsi="宋体" w:cs="宋体" w:hint="eastAsia"/>
                  <w:kern w:val="0"/>
                  <w:szCs w:val="21"/>
                </w:rPr>
                <w:t>/</w:t>
              </w:r>
              <w:r>
                <w:rPr>
                  <w:rFonts w:ascii="宋体" w:hAnsi="宋体" w:cs="宋体" w:hint="eastAsia"/>
                  <w:kern w:val="0"/>
                  <w:szCs w:val="21"/>
                </w:rPr>
                <w:t>v1</w:t>
              </w:r>
              <w:r w:rsidRPr="00EE5C1A">
                <w:rPr>
                  <w:rFonts w:ascii="宋体" w:hAnsi="宋体" w:cs="宋体" w:hint="eastAsia"/>
                  <w:kern w:val="0"/>
                  <w:szCs w:val="21"/>
                </w:rPr>
                <w:t>/</w:t>
              </w:r>
            </w:ins>
            <w:ins w:id="220" w:author="马旭强" w:date="2020-02-25T14:46:00Z">
              <w:r w:rsidR="0050616A">
                <w:rPr>
                  <w:rFonts w:ascii="宋体" w:hAnsi="宋体" w:cs="宋体" w:hint="eastAsia"/>
                  <w:kern w:val="0"/>
                  <w:szCs w:val="21"/>
                </w:rPr>
                <w:t>s</w:t>
              </w:r>
            </w:ins>
            <w:ins w:id="221" w:author="马旭强" w:date="2020-02-25T14:01:00Z">
              <w:r>
                <w:rPr>
                  <w:rFonts w:ascii="宋体" w:hAnsi="宋体" w:cs="宋体"/>
                  <w:kern w:val="0"/>
                  <w:szCs w:val="21"/>
                </w:rPr>
                <w:t>tock</w:t>
              </w:r>
            </w:ins>
          </w:p>
        </w:tc>
      </w:tr>
      <w:tr w:rsidR="009C33CF" w:rsidRPr="00EE5C1A" w14:paraId="46889793"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EDBC3BC" w14:textId="77777777" w:rsidR="009C33CF" w:rsidRPr="00EE5C1A" w:rsidRDefault="009C33CF" w:rsidP="00D1345E">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FF0DE30" w14:textId="26F4202C" w:rsidR="009C33CF" w:rsidRPr="00EE5C1A" w:rsidRDefault="005F4BED" w:rsidP="00D1345E">
            <w:pPr>
              <w:widowControl/>
              <w:wordWrap w:val="0"/>
              <w:jc w:val="left"/>
              <w:rPr>
                <w:rFonts w:ascii="宋体" w:hAnsi="宋体" w:cs="宋体"/>
                <w:kern w:val="0"/>
                <w:szCs w:val="21"/>
              </w:rPr>
            </w:pPr>
            <w:ins w:id="222" w:author="马旭强" w:date="2020-02-25T14:33:00Z">
              <w:r w:rsidRPr="00EE5C1A">
                <w:rPr>
                  <w:rFonts w:ascii="宋体" w:hAnsi="宋体" w:cs="宋体" w:hint="eastAsia"/>
                  <w:kern w:val="0"/>
                  <w:szCs w:val="21"/>
                </w:rPr>
                <w:t>post</w:t>
              </w:r>
            </w:ins>
          </w:p>
        </w:tc>
      </w:tr>
      <w:tr w:rsidR="009C33CF" w:rsidRPr="00EE5C1A" w14:paraId="079DB471"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12BCED4" w14:textId="77777777" w:rsidR="009C33CF" w:rsidRPr="00EE5C1A" w:rsidRDefault="009C33CF" w:rsidP="00D1345E">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8AA4820" w14:textId="75EC5B57" w:rsidR="009C33CF" w:rsidRPr="00EE5C1A" w:rsidRDefault="005F4BED" w:rsidP="00D1345E">
            <w:pPr>
              <w:widowControl/>
              <w:wordWrap w:val="0"/>
              <w:jc w:val="left"/>
              <w:rPr>
                <w:rFonts w:ascii="宋体" w:hAnsi="宋体" w:cs="宋体"/>
                <w:kern w:val="0"/>
                <w:szCs w:val="21"/>
              </w:rPr>
            </w:pPr>
            <w:ins w:id="223" w:author="马旭强" w:date="2020-02-25T14:33:00Z">
              <w:r w:rsidRPr="00EE5C1A">
                <w:rPr>
                  <w:rFonts w:ascii="宋体" w:hAnsi="宋体" w:cs="宋体" w:hint="eastAsia"/>
                  <w:kern w:val="0"/>
                  <w:szCs w:val="21"/>
                </w:rPr>
                <w:t>application/json</w:t>
              </w:r>
            </w:ins>
          </w:p>
        </w:tc>
      </w:tr>
      <w:tr w:rsidR="009C33CF" w:rsidRPr="00EE5C1A" w14:paraId="03841175"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8201699" w14:textId="77777777" w:rsidR="009C33CF" w:rsidRPr="00EE5C1A" w:rsidRDefault="009C33CF" w:rsidP="00D1345E">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20FCEFA" w14:textId="2C759552" w:rsidR="009C33CF" w:rsidRPr="00EE5C1A" w:rsidRDefault="005F4BED" w:rsidP="00D1345E">
            <w:pPr>
              <w:widowControl/>
              <w:wordWrap w:val="0"/>
              <w:jc w:val="left"/>
              <w:rPr>
                <w:rFonts w:ascii="宋体" w:hAnsi="宋体" w:cs="宋体"/>
                <w:kern w:val="0"/>
                <w:szCs w:val="21"/>
              </w:rPr>
            </w:pPr>
            <w:ins w:id="224" w:author="马旭强" w:date="2020-02-25T14:33:00Z">
              <w:r w:rsidRPr="00EE5C1A">
                <w:rPr>
                  <w:rFonts w:ascii="宋体" w:hAnsi="宋体" w:cs="宋体" w:hint="eastAsia"/>
                  <w:kern w:val="0"/>
                  <w:szCs w:val="21"/>
                </w:rPr>
                <w:t>*/*</w:t>
              </w:r>
            </w:ins>
          </w:p>
        </w:tc>
      </w:tr>
      <w:tr w:rsidR="009C33CF" w:rsidRPr="00EE5C1A" w14:paraId="1B995372"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C9E77AA" w14:textId="77777777" w:rsidR="009C33CF" w:rsidRPr="00EE5C1A" w:rsidRDefault="009C33CF"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6619D81" w14:textId="77777777" w:rsidR="009C33CF" w:rsidRPr="00EE5C1A" w:rsidRDefault="009C33CF"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9E45BAB" w14:textId="77777777" w:rsidR="009C33CF" w:rsidRPr="00EE5C1A" w:rsidRDefault="009C33CF"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89D87FC" w14:textId="77777777" w:rsidR="009C33CF" w:rsidRPr="00EE5C1A" w:rsidRDefault="009C33CF" w:rsidP="00D1345E">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E76B8B9" w14:textId="77777777" w:rsidR="009C33CF" w:rsidRPr="00EE5C1A" w:rsidRDefault="009C33CF"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9C33CF" w:rsidRPr="00EE5C1A" w14:paraId="3F7BCBC4"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42305C4" w14:textId="47FE7188" w:rsidR="009C33CF" w:rsidRPr="00EE5C1A" w:rsidRDefault="004D2131" w:rsidP="00D1345E">
            <w:pPr>
              <w:widowControl/>
              <w:wordWrap w:val="0"/>
              <w:jc w:val="center"/>
              <w:rPr>
                <w:rFonts w:ascii="宋体" w:hAnsi="宋体" w:cs="宋体"/>
                <w:kern w:val="0"/>
                <w:szCs w:val="21"/>
              </w:rPr>
            </w:pPr>
            <w:ins w:id="225" w:author="wang xun" w:date="2020-02-25T13:23:00Z">
              <w:r>
                <w:rPr>
                  <w:rFonts w:ascii="宋体" w:hAnsi="宋体" w:cs="宋体"/>
                  <w:kern w:val="0"/>
                  <w:szCs w:val="21"/>
                </w:rPr>
                <w:t>m</w:t>
              </w:r>
            </w:ins>
            <w:del w:id="226" w:author="wang xun" w:date="2020-02-25T13:23:00Z">
              <w:r w:rsidR="009C33CF" w:rsidDel="004D2131">
                <w:rPr>
                  <w:rFonts w:ascii="宋体" w:hAnsi="宋体" w:cs="宋体"/>
                  <w:kern w:val="0"/>
                  <w:szCs w:val="21"/>
                </w:rPr>
                <w:delText>M</w:delText>
              </w:r>
            </w:del>
            <w:r w:rsidR="009C33CF">
              <w:rPr>
                <w:rFonts w:ascii="宋体" w:hAnsi="宋体" w:cs="宋体"/>
                <w:kern w:val="0"/>
                <w:szCs w:val="21"/>
              </w:rPr>
              <w:t>aterialRequestI</w:t>
            </w:r>
            <w:ins w:id="227" w:author="马旭强" w:date="2020-02-25T13:52:00Z">
              <w:r w:rsidR="00AA06BE">
                <w:rPr>
                  <w:rFonts w:ascii="宋体" w:hAnsi="宋体" w:cs="宋体" w:hint="eastAsia"/>
                  <w:kern w:val="0"/>
                  <w:szCs w:val="21"/>
                </w:rPr>
                <w:t>d</w:t>
              </w:r>
            </w:ins>
            <w:del w:id="228" w:author="马旭强" w:date="2020-02-25T13:52:00Z">
              <w:r w:rsidR="009C33CF" w:rsidDel="00AA06BE">
                <w:rPr>
                  <w:rFonts w:ascii="宋体" w:hAnsi="宋体" w:cs="宋体"/>
                  <w:kern w:val="0"/>
                  <w:szCs w:val="21"/>
                </w:rPr>
                <w:delText>D</w:delText>
              </w:r>
            </w:del>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EA129BD" w14:textId="77777777" w:rsidR="009C33CF" w:rsidRPr="00EE5C1A"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7CB02F6" w14:textId="77777777" w:rsidR="009C33CF" w:rsidRPr="00EE5C1A"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23D8643" w14:textId="77777777" w:rsidR="009C33CF" w:rsidRPr="00EE5C1A"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D548B96" w14:textId="77777777" w:rsidR="009C33CF" w:rsidRPr="00EE5C1A" w:rsidRDefault="009C33CF" w:rsidP="00D1345E">
            <w:pPr>
              <w:widowControl/>
              <w:wordWrap w:val="0"/>
              <w:jc w:val="center"/>
              <w:rPr>
                <w:rFonts w:ascii="宋体" w:hAnsi="宋体" w:cs="宋体"/>
                <w:kern w:val="0"/>
                <w:szCs w:val="21"/>
              </w:rPr>
            </w:pPr>
            <w:r>
              <w:rPr>
                <w:rFonts w:ascii="宋体" w:hAnsi="宋体" w:cs="宋体" w:hint="eastAsia"/>
                <w:kern w:val="0"/>
                <w:szCs w:val="21"/>
              </w:rPr>
              <w:t>物料需求</w:t>
            </w:r>
            <w:r w:rsidRPr="00DF39B2">
              <w:rPr>
                <w:rFonts w:ascii="宋体" w:hAnsi="宋体" w:cs="宋体" w:hint="eastAsia"/>
                <w:kern w:val="0"/>
                <w:szCs w:val="21"/>
              </w:rPr>
              <w:t>编号</w:t>
            </w:r>
          </w:p>
        </w:tc>
      </w:tr>
      <w:tr w:rsidR="009C33CF" w:rsidRPr="00EE5C1A" w14:paraId="60DF55D6"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B44E29E" w14:textId="5680962D" w:rsidR="009C33CF" w:rsidRDefault="004345B3" w:rsidP="00D1345E">
            <w:pPr>
              <w:widowControl/>
              <w:wordWrap w:val="0"/>
              <w:jc w:val="center"/>
              <w:rPr>
                <w:rFonts w:ascii="宋体" w:hAnsi="宋体" w:cs="宋体"/>
                <w:kern w:val="0"/>
                <w:szCs w:val="21"/>
              </w:rPr>
            </w:pPr>
            <w:del w:id="229" w:author="wang xun" w:date="2020-02-25T13:24:00Z">
              <w:r w:rsidDel="004D2131">
                <w:rPr>
                  <w:rFonts w:ascii="宋体" w:hAnsi="宋体" w:cs="宋体" w:hint="eastAsia"/>
                  <w:kern w:val="0"/>
                  <w:szCs w:val="21"/>
                </w:rPr>
                <w:delText>T</w:delText>
              </w:r>
              <w:r w:rsidDel="004D2131">
                <w:rPr>
                  <w:rFonts w:ascii="宋体" w:hAnsi="宋体" w:cs="宋体"/>
                  <w:kern w:val="0"/>
                  <w:szCs w:val="21"/>
                </w:rPr>
                <w:delText>ransferOrderID</w:delText>
              </w:r>
            </w:del>
            <w:ins w:id="230" w:author="wang xun" w:date="2020-02-25T13:24:00Z">
              <w:r w:rsidR="004D2131">
                <w:rPr>
                  <w:rFonts w:ascii="宋体" w:hAnsi="宋体" w:cs="宋体"/>
                  <w:kern w:val="0"/>
                  <w:szCs w:val="21"/>
                </w:rPr>
                <w:t>stockOutI</w:t>
              </w:r>
              <w:del w:id="231" w:author="马旭强" w:date="2020-02-25T13:59:00Z">
                <w:r w:rsidR="004D2131" w:rsidDel="00110F68">
                  <w:rPr>
                    <w:rFonts w:ascii="宋体" w:hAnsi="宋体" w:cs="宋体" w:hint="eastAsia"/>
                    <w:kern w:val="0"/>
                    <w:szCs w:val="21"/>
                  </w:rPr>
                  <w:delText>D</w:delText>
                </w:r>
              </w:del>
            </w:ins>
            <w:ins w:id="232" w:author="马旭强" w:date="2020-02-25T13:59:00Z">
              <w:r w:rsidR="00110F68">
                <w:rPr>
                  <w:rFonts w:ascii="宋体" w:hAnsi="宋体" w:cs="宋体" w:hint="eastAsia"/>
                  <w:kern w:val="0"/>
                  <w:szCs w:val="21"/>
                </w:rPr>
                <w:t>d</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CB674A7"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EA61FC8"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61E11E6"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AA18104" w14:textId="18BE2A53" w:rsidR="009C33CF" w:rsidRPr="00DF39B2" w:rsidRDefault="009C33CF" w:rsidP="00D1345E">
            <w:pPr>
              <w:widowControl/>
              <w:wordWrap w:val="0"/>
              <w:jc w:val="center"/>
              <w:rPr>
                <w:rFonts w:ascii="宋体" w:hAnsi="宋体" w:cs="宋体"/>
                <w:kern w:val="0"/>
                <w:szCs w:val="21"/>
              </w:rPr>
            </w:pPr>
            <w:r>
              <w:rPr>
                <w:rFonts w:ascii="宋体" w:hAnsi="宋体" w:hint="eastAsia"/>
                <w:kern w:val="0"/>
              </w:rPr>
              <w:t>出库单编号</w:t>
            </w:r>
          </w:p>
        </w:tc>
      </w:tr>
      <w:tr w:rsidR="009C33CF" w:rsidRPr="00EE5C1A" w14:paraId="28942380"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2ECD558" w14:textId="5A36DA0E" w:rsidR="009C33CF" w:rsidRDefault="004D2131" w:rsidP="00D1345E">
            <w:pPr>
              <w:widowControl/>
              <w:wordWrap w:val="0"/>
              <w:jc w:val="center"/>
              <w:rPr>
                <w:rFonts w:ascii="宋体" w:hAnsi="宋体" w:cs="宋体"/>
                <w:kern w:val="0"/>
                <w:szCs w:val="21"/>
              </w:rPr>
            </w:pPr>
            <w:ins w:id="233" w:author="wang xun" w:date="2020-02-25T13:25:00Z">
              <w:r>
                <w:rPr>
                  <w:rFonts w:ascii="宋体" w:hAnsi="宋体" w:cs="宋体"/>
                  <w:kern w:val="0"/>
                  <w:szCs w:val="21"/>
                </w:rPr>
                <w:t>m</w:t>
              </w:r>
            </w:ins>
            <w:ins w:id="234" w:author="wang xun" w:date="2020-02-25T13:09:00Z">
              <w:r w:rsidR="00B73E9B">
                <w:rPr>
                  <w:rFonts w:ascii="宋体" w:hAnsi="宋体" w:cs="宋体" w:hint="eastAsia"/>
                  <w:kern w:val="0"/>
                  <w:szCs w:val="21"/>
                </w:rPr>
                <w:t>aterial</w:t>
              </w:r>
              <w:r w:rsidR="00B73E9B">
                <w:rPr>
                  <w:rFonts w:ascii="宋体" w:hAnsi="宋体" w:cs="宋体"/>
                  <w:kern w:val="0"/>
                  <w:szCs w:val="21"/>
                </w:rPr>
                <w:t>Code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2C192AC"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7249425"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1542A1C"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4E0366A" w14:textId="766141C4" w:rsidR="009C33CF" w:rsidRDefault="009C33CF" w:rsidP="00D1345E">
            <w:pPr>
              <w:widowControl/>
              <w:wordWrap w:val="0"/>
              <w:jc w:val="center"/>
              <w:rPr>
                <w:rFonts w:ascii="宋体" w:hAnsi="宋体" w:cs="宋体"/>
                <w:kern w:val="0"/>
                <w:szCs w:val="21"/>
              </w:rPr>
            </w:pPr>
            <w:r>
              <w:rPr>
                <w:rFonts w:ascii="宋体" w:hAnsi="宋体" w:hint="eastAsia"/>
              </w:rPr>
              <w:t>物料</w:t>
            </w:r>
            <w:r w:rsidR="00A202E9">
              <w:rPr>
                <w:rFonts w:ascii="宋体" w:hAnsi="宋体" w:hint="eastAsia"/>
              </w:rPr>
              <w:t>编号</w:t>
            </w:r>
          </w:p>
        </w:tc>
      </w:tr>
      <w:tr w:rsidR="00A202E9" w:rsidRPr="00EE5C1A" w14:paraId="7DF06B9B"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09172D3" w14:textId="5B5DFCA8" w:rsidR="00A202E9" w:rsidRDefault="004D2131" w:rsidP="00D1345E">
            <w:pPr>
              <w:widowControl/>
              <w:wordWrap w:val="0"/>
              <w:jc w:val="center"/>
              <w:rPr>
                <w:rFonts w:ascii="宋体" w:hAnsi="宋体" w:cs="宋体"/>
                <w:kern w:val="0"/>
                <w:szCs w:val="21"/>
              </w:rPr>
            </w:pPr>
            <w:ins w:id="235" w:author="wang xun" w:date="2020-02-25T13:25:00Z">
              <w:r>
                <w:rPr>
                  <w:rFonts w:ascii="宋体" w:hAnsi="宋体" w:cs="宋体"/>
                  <w:kern w:val="0"/>
                  <w:szCs w:val="21"/>
                </w:rPr>
                <w:t>m</w:t>
              </w:r>
            </w:ins>
            <w:ins w:id="236" w:author="wang xun" w:date="2020-02-25T13:09:00Z">
              <w:r w:rsidR="00B73E9B">
                <w:rPr>
                  <w:rFonts w:ascii="宋体" w:hAnsi="宋体" w:cs="宋体" w:hint="eastAsia"/>
                  <w:kern w:val="0"/>
                  <w:szCs w:val="21"/>
                </w:rPr>
                <w:t>aterial</w:t>
              </w:r>
              <w:r w:rsidR="00B73E9B">
                <w:rPr>
                  <w:rFonts w:ascii="宋体" w:hAnsi="宋体" w:cs="宋体"/>
                  <w:kern w:val="0"/>
                  <w:szCs w:val="21"/>
                </w:rPr>
                <w:t>Name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6EEF72D" w14:textId="77777777" w:rsidR="00A202E9" w:rsidRDefault="00A202E9"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88D29D3" w14:textId="77777777" w:rsidR="00A202E9" w:rsidRDefault="00A202E9"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A8A7180" w14:textId="77777777" w:rsidR="00A202E9" w:rsidRDefault="00A202E9"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C30F9E9" w14:textId="0EC2B078" w:rsidR="00A202E9" w:rsidRDefault="00A202E9" w:rsidP="00D1345E">
            <w:pPr>
              <w:widowControl/>
              <w:wordWrap w:val="0"/>
              <w:jc w:val="center"/>
              <w:rPr>
                <w:rFonts w:ascii="宋体" w:hAnsi="宋体"/>
              </w:rPr>
            </w:pPr>
            <w:r>
              <w:rPr>
                <w:rFonts w:ascii="宋体" w:hAnsi="宋体" w:hint="eastAsia"/>
              </w:rPr>
              <w:t>物料名称</w:t>
            </w:r>
          </w:p>
        </w:tc>
      </w:tr>
      <w:tr w:rsidR="009C33CF" w:rsidRPr="00EE5C1A" w14:paraId="189FB9E1"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622B8AB" w14:textId="1A63CBE0" w:rsidR="009C33CF" w:rsidRDefault="004D2131" w:rsidP="00D1345E">
            <w:pPr>
              <w:widowControl/>
              <w:wordWrap w:val="0"/>
              <w:jc w:val="center"/>
              <w:rPr>
                <w:rFonts w:ascii="宋体" w:hAnsi="宋体" w:cs="宋体"/>
                <w:kern w:val="0"/>
                <w:szCs w:val="21"/>
              </w:rPr>
            </w:pPr>
            <w:ins w:id="237" w:author="wang xun" w:date="2020-02-25T13:25:00Z">
              <w:r>
                <w:rPr>
                  <w:rFonts w:ascii="宋体" w:hAnsi="宋体" w:cs="宋体"/>
                  <w:kern w:val="0"/>
                  <w:szCs w:val="21"/>
                </w:rPr>
                <w:t>c</w:t>
              </w:r>
            </w:ins>
            <w:ins w:id="238" w:author="wang xun" w:date="2020-02-25T13:09:00Z">
              <w:r w:rsidR="00B73E9B">
                <w:rPr>
                  <w:rFonts w:ascii="宋体" w:hAnsi="宋体" w:cs="宋体"/>
                  <w:kern w:val="0"/>
                  <w:szCs w:val="21"/>
                </w:rPr>
                <w:t>ount</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D1369CA"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CCE32EA"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D840E41"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E23A5E2" w14:textId="5857C27F" w:rsidR="009C33CF" w:rsidRDefault="00430418" w:rsidP="00D1345E">
            <w:pPr>
              <w:widowControl/>
              <w:wordWrap w:val="0"/>
              <w:jc w:val="center"/>
              <w:rPr>
                <w:rFonts w:ascii="宋体" w:hAnsi="宋体" w:cs="宋体"/>
                <w:kern w:val="0"/>
                <w:szCs w:val="21"/>
              </w:rPr>
            </w:pPr>
            <w:r>
              <w:rPr>
                <w:rFonts w:ascii="宋体" w:hAnsi="宋体" w:hint="eastAsia"/>
              </w:rPr>
              <w:t>出库</w:t>
            </w:r>
            <w:r w:rsidR="009C33CF">
              <w:rPr>
                <w:rFonts w:ascii="宋体" w:hAnsi="宋体" w:hint="eastAsia"/>
              </w:rPr>
              <w:t>数量</w:t>
            </w:r>
          </w:p>
        </w:tc>
      </w:tr>
      <w:tr w:rsidR="00430418" w:rsidRPr="00EE5C1A" w14:paraId="7EB87DAA"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1228A3D" w14:textId="4F9678F7" w:rsidR="00430418" w:rsidRDefault="004D2131" w:rsidP="00D1345E">
            <w:pPr>
              <w:widowControl/>
              <w:wordWrap w:val="0"/>
              <w:jc w:val="center"/>
              <w:rPr>
                <w:rFonts w:ascii="宋体" w:hAnsi="宋体" w:cs="宋体"/>
                <w:kern w:val="0"/>
                <w:szCs w:val="21"/>
              </w:rPr>
            </w:pPr>
            <w:ins w:id="239" w:author="wang xun" w:date="2020-02-25T13:25:00Z">
              <w:r>
                <w:rPr>
                  <w:rFonts w:ascii="宋体" w:hAnsi="宋体" w:cs="宋体"/>
                  <w:kern w:val="0"/>
                  <w:szCs w:val="21"/>
                </w:rPr>
                <w:t>p</w:t>
              </w:r>
            </w:ins>
            <w:ins w:id="240" w:author="wang xun" w:date="2020-02-25T13:11:00Z">
              <w:r w:rsidR="00B73E9B" w:rsidRPr="00B73E9B">
                <w:rPr>
                  <w:rFonts w:ascii="宋体" w:hAnsi="宋体" w:cs="宋体"/>
                  <w:kern w:val="0"/>
                  <w:szCs w:val="21"/>
                </w:rPr>
                <w:t>ack</w:t>
              </w:r>
            </w:ins>
            <w:ins w:id="241" w:author="wang xun" w:date="2020-02-25T13:12:00Z">
              <w:r w:rsidR="00B73E9B">
                <w:rPr>
                  <w:rFonts w:ascii="宋体" w:hAnsi="宋体" w:cs="宋体"/>
                  <w:kern w:val="0"/>
                  <w:szCs w:val="21"/>
                </w:rPr>
                <w:t>TypeCode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51E076D"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C0F9C17"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DE400BD"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EFD1917" w14:textId="5CEE83F9" w:rsidR="00430418" w:rsidRDefault="00AE6BBD" w:rsidP="00D1345E">
            <w:pPr>
              <w:widowControl/>
              <w:wordWrap w:val="0"/>
              <w:jc w:val="center"/>
              <w:rPr>
                <w:rFonts w:ascii="宋体" w:hAnsi="宋体"/>
              </w:rPr>
            </w:pPr>
            <w:ins w:id="242" w:author="马旭强" w:date="2020-02-25T14:40:00Z">
              <w:r>
                <w:rPr>
                  <w:rFonts w:ascii="inherit" w:hAnsi="inherit" w:hint="eastAsia"/>
                  <w:color w:val="000000"/>
                  <w:shd w:val="clear" w:color="auto" w:fill="FFFFFF"/>
                </w:rPr>
                <w:t>包装</w:t>
              </w:r>
            </w:ins>
            <w:del w:id="243" w:author="马旭强" w:date="2020-02-25T14:40:00Z">
              <w:r w:rsidR="00430418" w:rsidDel="00AE6BBD">
                <w:rPr>
                  <w:rFonts w:ascii="inherit" w:hAnsi="inherit"/>
                  <w:color w:val="000000"/>
                  <w:shd w:val="clear" w:color="auto" w:fill="FFFFFF"/>
                </w:rPr>
                <w:delText>桶型</w:delText>
              </w:r>
            </w:del>
            <w:r w:rsidR="00430418">
              <w:rPr>
                <w:rFonts w:ascii="inherit" w:hAnsi="inherit" w:hint="eastAsia"/>
                <w:color w:val="000000"/>
                <w:shd w:val="clear" w:color="auto" w:fill="FFFFFF"/>
              </w:rPr>
              <w:t>编码</w:t>
            </w:r>
          </w:p>
        </w:tc>
      </w:tr>
      <w:tr w:rsidR="00430418" w:rsidRPr="00EE5C1A" w14:paraId="0C449963"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39B7B19" w14:textId="3C7AEE87" w:rsidR="00430418" w:rsidRDefault="004D2131" w:rsidP="00D1345E">
            <w:pPr>
              <w:widowControl/>
              <w:wordWrap w:val="0"/>
              <w:jc w:val="center"/>
              <w:rPr>
                <w:rFonts w:ascii="宋体" w:hAnsi="宋体" w:cs="宋体"/>
                <w:kern w:val="0"/>
                <w:szCs w:val="21"/>
              </w:rPr>
            </w:pPr>
            <w:ins w:id="244" w:author="wang xun" w:date="2020-02-25T13:25:00Z">
              <w:r>
                <w:rPr>
                  <w:rFonts w:ascii="宋体" w:hAnsi="宋体" w:cs="宋体"/>
                  <w:kern w:val="0"/>
                  <w:szCs w:val="21"/>
                </w:rPr>
                <w:t>p</w:t>
              </w:r>
            </w:ins>
            <w:ins w:id="245" w:author="wang xun" w:date="2020-02-25T13:12:00Z">
              <w:r w:rsidR="00B73E9B" w:rsidRPr="00B73E9B">
                <w:rPr>
                  <w:rFonts w:ascii="宋体" w:hAnsi="宋体" w:cs="宋体"/>
                  <w:kern w:val="0"/>
                  <w:szCs w:val="21"/>
                </w:rPr>
                <w:t>ack</w:t>
              </w:r>
              <w:r w:rsidR="00B73E9B">
                <w:rPr>
                  <w:rFonts w:ascii="宋体" w:hAnsi="宋体" w:cs="宋体"/>
                  <w:kern w:val="0"/>
                  <w:szCs w:val="21"/>
                </w:rPr>
                <w:t>TypeName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ECE4658"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A6D9D1E"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A31918A"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AA94EE6" w14:textId="07E222A6" w:rsidR="00430418" w:rsidRDefault="00AE6BBD" w:rsidP="00D1345E">
            <w:pPr>
              <w:widowControl/>
              <w:wordWrap w:val="0"/>
              <w:jc w:val="center"/>
              <w:rPr>
                <w:rFonts w:ascii="宋体" w:hAnsi="宋体"/>
              </w:rPr>
            </w:pPr>
            <w:ins w:id="246" w:author="马旭强" w:date="2020-02-25T14:40:00Z">
              <w:r>
                <w:rPr>
                  <w:rFonts w:ascii="inherit" w:hAnsi="inherit" w:hint="eastAsia"/>
                  <w:color w:val="000000"/>
                  <w:shd w:val="clear" w:color="auto" w:fill="FFFFFF"/>
                </w:rPr>
                <w:t>包装</w:t>
              </w:r>
            </w:ins>
            <w:del w:id="247" w:author="马旭强" w:date="2020-02-25T14:40:00Z">
              <w:r w:rsidR="00430418" w:rsidDel="00AE6BBD">
                <w:rPr>
                  <w:rFonts w:ascii="inherit" w:hAnsi="inherit"/>
                  <w:color w:val="000000"/>
                  <w:shd w:val="clear" w:color="auto" w:fill="FFFFFF"/>
                </w:rPr>
                <w:delText>桶型</w:delText>
              </w:r>
            </w:del>
            <w:ins w:id="248" w:author="wang xun" w:date="2020-02-25T13:12:00Z">
              <w:r w:rsidR="00B73E9B">
                <w:rPr>
                  <w:rFonts w:ascii="inherit" w:hAnsi="inherit" w:hint="eastAsia"/>
                  <w:color w:val="000000"/>
                  <w:shd w:val="clear" w:color="auto" w:fill="FFFFFF"/>
                </w:rPr>
                <w:t>名称</w:t>
              </w:r>
            </w:ins>
          </w:p>
        </w:tc>
      </w:tr>
      <w:tr w:rsidR="00430418" w:rsidRPr="00EE5C1A" w14:paraId="4458B219"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B8CE7AE" w14:textId="72DACEDA" w:rsidR="00430418" w:rsidRDefault="00AE6BBD" w:rsidP="00D1345E">
            <w:pPr>
              <w:widowControl/>
              <w:wordWrap w:val="0"/>
              <w:jc w:val="center"/>
              <w:rPr>
                <w:rFonts w:ascii="宋体" w:hAnsi="宋体" w:cs="宋体"/>
                <w:kern w:val="0"/>
                <w:szCs w:val="21"/>
              </w:rPr>
            </w:pPr>
            <w:ins w:id="249" w:author="马旭强" w:date="2020-02-25T14:41:00Z">
              <w:r>
                <w:rPr>
                  <w:rFonts w:ascii="宋体" w:hAnsi="宋体" w:cs="宋体" w:hint="eastAsia"/>
                  <w:kern w:val="0"/>
                  <w:szCs w:val="21"/>
                </w:rPr>
                <w:t>u</w:t>
              </w:r>
            </w:ins>
            <w:ins w:id="250" w:author="wang xun" w:date="2020-02-25T13:25:00Z">
              <w:del w:id="251" w:author="马旭强" w:date="2020-02-25T14:41:00Z">
                <w:r w:rsidR="004D2131" w:rsidDel="00AE6BBD">
                  <w:rPr>
                    <w:rFonts w:ascii="宋体" w:hAnsi="宋体" w:cs="宋体"/>
                    <w:kern w:val="0"/>
                    <w:szCs w:val="21"/>
                  </w:rPr>
                  <w:delText>p</w:delText>
                </w:r>
              </w:del>
            </w:ins>
            <w:ins w:id="252" w:author="wang xun" w:date="2020-02-25T13:20:00Z">
              <w:del w:id="253" w:author="马旭强" w:date="2020-02-25T14:41:00Z">
                <w:r w:rsidR="004D2131" w:rsidDel="00AE6BBD">
                  <w:rPr>
                    <w:rFonts w:ascii="宋体" w:hAnsi="宋体" w:cs="宋体" w:hint="eastAsia"/>
                    <w:kern w:val="0"/>
                    <w:szCs w:val="21"/>
                  </w:rPr>
                  <w:delText>ack</w:delText>
                </w:r>
              </w:del>
            </w:ins>
            <w:ins w:id="254" w:author="wang xun" w:date="2020-02-25T13:13:00Z">
              <w:del w:id="255" w:author="马旭强" w:date="2020-02-25T14:41:00Z">
                <w:r w:rsidR="00B73E9B" w:rsidDel="00AE6BBD">
                  <w:rPr>
                    <w:rFonts w:ascii="宋体" w:hAnsi="宋体" w:cs="宋体" w:hint="eastAsia"/>
                    <w:kern w:val="0"/>
                    <w:szCs w:val="21"/>
                  </w:rPr>
                  <w:delText>U</w:delText>
                </w:r>
              </w:del>
              <w:r w:rsidR="00B73E9B">
                <w:rPr>
                  <w:rFonts w:ascii="宋体" w:hAnsi="宋体" w:cs="宋体" w:hint="eastAsia"/>
                  <w:kern w:val="0"/>
                  <w:szCs w:val="21"/>
                </w:rPr>
                <w:t>nit</w:t>
              </w:r>
            </w:ins>
            <w:ins w:id="256" w:author="wang xun" w:date="2020-02-25T13:34:00Z">
              <w:r w:rsidR="00BC3863">
                <w:rPr>
                  <w:rFonts w:ascii="宋体" w:hAnsi="宋体" w:cs="宋体" w:hint="eastAsia"/>
                  <w:kern w:val="0"/>
                  <w:szCs w:val="21"/>
                </w:rPr>
                <w:t>Code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7A0E790"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2E041C7"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0482731"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B14499C" w14:textId="766E73CC" w:rsidR="00430418" w:rsidRDefault="000328E2" w:rsidP="00D1345E">
            <w:pPr>
              <w:widowControl/>
              <w:wordWrap w:val="0"/>
              <w:jc w:val="center"/>
              <w:rPr>
                <w:rFonts w:ascii="inherit" w:hAnsi="inherit" w:hint="eastAsia"/>
                <w:color w:val="000000"/>
                <w:shd w:val="clear" w:color="auto" w:fill="FFFFFF"/>
              </w:rPr>
            </w:pPr>
            <w:r>
              <w:rPr>
                <w:rFonts w:ascii="inherit" w:hAnsi="inherit" w:hint="eastAsia"/>
                <w:color w:val="000000"/>
                <w:shd w:val="clear" w:color="auto" w:fill="FFFFFF"/>
              </w:rPr>
              <w:t>包装计量</w:t>
            </w:r>
            <w:ins w:id="257" w:author="wang xun" w:date="2020-02-25T13:35:00Z">
              <w:r w:rsidR="00BC3863">
                <w:rPr>
                  <w:rFonts w:ascii="inherit" w:hAnsi="inherit" w:hint="eastAsia"/>
                  <w:color w:val="000000"/>
                  <w:shd w:val="clear" w:color="auto" w:fill="FFFFFF"/>
                </w:rPr>
                <w:t>单位</w:t>
              </w:r>
            </w:ins>
            <w:r>
              <w:rPr>
                <w:rFonts w:ascii="inherit" w:hAnsi="inherit" w:hint="eastAsia"/>
                <w:color w:val="000000"/>
                <w:shd w:val="clear" w:color="auto" w:fill="FFFFFF"/>
              </w:rPr>
              <w:t>编码</w:t>
            </w:r>
          </w:p>
        </w:tc>
      </w:tr>
      <w:tr w:rsidR="00BC3863" w:rsidRPr="00EE5C1A" w14:paraId="29B3DDA3" w14:textId="77777777" w:rsidTr="00D1345E">
        <w:trPr>
          <w:trHeight w:val="480"/>
          <w:tblCellSpacing w:w="0" w:type="dxa"/>
          <w:ins w:id="258" w:author="wang xun" w:date="2020-02-25T13:35:00Z"/>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5A8B718" w14:textId="12B2E5B4" w:rsidR="00BC3863" w:rsidRDefault="00BC3863" w:rsidP="00D1345E">
            <w:pPr>
              <w:widowControl/>
              <w:wordWrap w:val="0"/>
              <w:jc w:val="center"/>
              <w:rPr>
                <w:ins w:id="259" w:author="wang xun" w:date="2020-02-25T13:35:00Z"/>
                <w:rFonts w:ascii="宋体" w:hAnsi="宋体" w:cs="宋体"/>
                <w:kern w:val="0"/>
                <w:szCs w:val="21"/>
              </w:rPr>
            </w:pPr>
            <w:ins w:id="260" w:author="wang xun" w:date="2020-02-25T13:35:00Z">
              <w:del w:id="261" w:author="马旭强" w:date="2020-02-25T14:41:00Z">
                <w:r w:rsidDel="00AE6BBD">
                  <w:rPr>
                    <w:rFonts w:ascii="宋体" w:hAnsi="宋体" w:cs="宋体" w:hint="eastAsia"/>
                    <w:kern w:val="0"/>
                    <w:szCs w:val="21"/>
                  </w:rPr>
                  <w:delText>packU</w:delText>
                </w:r>
              </w:del>
            </w:ins>
            <w:ins w:id="262" w:author="马旭强" w:date="2020-02-25T14:41:00Z">
              <w:r w:rsidR="00AE6BBD">
                <w:rPr>
                  <w:rFonts w:ascii="宋体" w:hAnsi="宋体" w:cs="宋体" w:hint="eastAsia"/>
                  <w:kern w:val="0"/>
                  <w:szCs w:val="21"/>
                </w:rPr>
                <w:t>u</w:t>
              </w:r>
            </w:ins>
            <w:ins w:id="263" w:author="wang xun" w:date="2020-02-25T13:35:00Z">
              <w:r>
                <w:rPr>
                  <w:rFonts w:ascii="宋体" w:hAnsi="宋体" w:cs="宋体" w:hint="eastAsia"/>
                  <w:kern w:val="0"/>
                  <w:szCs w:val="21"/>
                </w:rPr>
                <w:t>nitName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484EB29" w14:textId="77777777" w:rsidR="00BC3863" w:rsidRDefault="00BC3863" w:rsidP="00D1345E">
            <w:pPr>
              <w:widowControl/>
              <w:wordWrap w:val="0"/>
              <w:jc w:val="center"/>
              <w:rPr>
                <w:ins w:id="264" w:author="wang xun" w:date="2020-02-25T13:35: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A3E5CC3" w14:textId="77777777" w:rsidR="00BC3863" w:rsidRDefault="00BC3863" w:rsidP="00D1345E">
            <w:pPr>
              <w:widowControl/>
              <w:wordWrap w:val="0"/>
              <w:jc w:val="center"/>
              <w:rPr>
                <w:ins w:id="265" w:author="wang xun" w:date="2020-02-25T13:35: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57968A7" w14:textId="77777777" w:rsidR="00BC3863" w:rsidRDefault="00BC3863" w:rsidP="00D1345E">
            <w:pPr>
              <w:widowControl/>
              <w:wordWrap w:val="0"/>
              <w:jc w:val="center"/>
              <w:rPr>
                <w:ins w:id="266" w:author="wang xun" w:date="2020-02-25T13:35: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DB090E7" w14:textId="51998E37" w:rsidR="00BC3863" w:rsidRDefault="00BC3863" w:rsidP="00D1345E">
            <w:pPr>
              <w:widowControl/>
              <w:wordWrap w:val="0"/>
              <w:jc w:val="center"/>
              <w:rPr>
                <w:ins w:id="267" w:author="wang xun" w:date="2020-02-25T13:35:00Z"/>
                <w:rFonts w:ascii="inherit" w:hAnsi="inherit" w:hint="eastAsia"/>
                <w:color w:val="000000"/>
                <w:shd w:val="clear" w:color="auto" w:fill="FFFFFF"/>
              </w:rPr>
            </w:pPr>
            <w:ins w:id="268" w:author="wang xun" w:date="2020-02-25T13:35:00Z">
              <w:r>
                <w:rPr>
                  <w:rFonts w:ascii="inherit" w:hAnsi="inherit" w:hint="eastAsia"/>
                  <w:color w:val="000000"/>
                  <w:shd w:val="clear" w:color="auto" w:fill="FFFFFF"/>
                </w:rPr>
                <w:t>包装计量单位名称</w:t>
              </w:r>
            </w:ins>
          </w:p>
        </w:tc>
      </w:tr>
      <w:tr w:rsidR="00430418" w:rsidRPr="00EE5C1A" w14:paraId="1F1CB167"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7A4D077" w14:textId="0061F543" w:rsidR="00430418" w:rsidRDefault="004D2131" w:rsidP="00D1345E">
            <w:pPr>
              <w:widowControl/>
              <w:wordWrap w:val="0"/>
              <w:jc w:val="center"/>
              <w:rPr>
                <w:rFonts w:ascii="宋体" w:hAnsi="宋体" w:cs="宋体"/>
                <w:kern w:val="0"/>
                <w:szCs w:val="21"/>
              </w:rPr>
            </w:pPr>
            <w:ins w:id="269" w:author="wang xun" w:date="2020-02-25T13:25:00Z">
              <w:r>
                <w:rPr>
                  <w:rFonts w:ascii="宋体" w:hAnsi="宋体" w:cs="宋体"/>
                  <w:kern w:val="0"/>
                  <w:szCs w:val="21"/>
                </w:rPr>
                <w:lastRenderedPageBreak/>
                <w:t>p</w:t>
              </w:r>
            </w:ins>
            <w:ins w:id="270" w:author="wang xun" w:date="2020-02-25T13:20:00Z">
              <w:r>
                <w:rPr>
                  <w:rFonts w:ascii="宋体" w:hAnsi="宋体" w:cs="宋体" w:hint="eastAsia"/>
                  <w:kern w:val="0"/>
                  <w:szCs w:val="21"/>
                </w:rPr>
                <w:t>ack</w:t>
              </w:r>
            </w:ins>
            <w:ins w:id="271" w:author="wang xun" w:date="2020-02-25T13:13:00Z">
              <w:r w:rsidR="00B73E9B">
                <w:rPr>
                  <w:rFonts w:ascii="宋体" w:hAnsi="宋体" w:cs="宋体" w:hint="eastAsia"/>
                  <w:kern w:val="0"/>
                  <w:szCs w:val="21"/>
                </w:rPr>
                <w:t>Count</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8DE46CA"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24E79E4"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7A6F6BF" w14:textId="77777777" w:rsidR="00430418" w:rsidRDefault="0043041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B54CBD7" w14:textId="15351C82" w:rsidR="00430418" w:rsidRDefault="000328E2" w:rsidP="00D1345E">
            <w:pPr>
              <w:widowControl/>
              <w:wordWrap w:val="0"/>
              <w:jc w:val="center"/>
              <w:rPr>
                <w:rFonts w:ascii="inherit" w:hAnsi="inherit" w:hint="eastAsia"/>
                <w:color w:val="000000"/>
                <w:shd w:val="clear" w:color="auto" w:fill="FFFFFF"/>
              </w:rPr>
            </w:pPr>
            <w:r>
              <w:rPr>
                <w:rFonts w:ascii="inherit" w:hAnsi="inherit" w:hint="eastAsia"/>
                <w:color w:val="000000"/>
                <w:shd w:val="clear" w:color="auto" w:fill="FFFFFF"/>
              </w:rPr>
              <w:t>包装计量</w:t>
            </w:r>
          </w:p>
        </w:tc>
      </w:tr>
      <w:tr w:rsidR="009C33CF" w:rsidRPr="00EE5C1A" w14:paraId="341C8E5F"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B3B38D3" w14:textId="5CF9B57E" w:rsidR="009C33CF" w:rsidRDefault="004D2131" w:rsidP="00D1345E">
            <w:pPr>
              <w:widowControl/>
              <w:wordWrap w:val="0"/>
              <w:jc w:val="center"/>
              <w:rPr>
                <w:rFonts w:ascii="宋体" w:hAnsi="宋体" w:cs="宋体"/>
                <w:kern w:val="0"/>
                <w:szCs w:val="21"/>
              </w:rPr>
            </w:pPr>
            <w:ins w:id="272" w:author="wang xun" w:date="2020-02-25T13:25:00Z">
              <w:r>
                <w:rPr>
                  <w:rFonts w:ascii="宋体" w:hAnsi="宋体" w:cs="宋体"/>
                  <w:kern w:val="0"/>
                  <w:szCs w:val="21"/>
                </w:rPr>
                <w:t>b</w:t>
              </w:r>
            </w:ins>
            <w:ins w:id="273" w:author="wang xun" w:date="2020-02-25T13:13:00Z">
              <w:r w:rsidR="00B73E9B">
                <w:rPr>
                  <w:rFonts w:ascii="宋体" w:hAnsi="宋体" w:cs="宋体"/>
                  <w:kern w:val="0"/>
                  <w:szCs w:val="21"/>
                </w:rPr>
                <w:t>atchNo</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9FFEB3E"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9F07546"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8CFF0C4"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C549673" w14:textId="77777777" w:rsidR="009C33CF" w:rsidRDefault="009C33CF" w:rsidP="00D1345E">
            <w:pPr>
              <w:widowControl/>
              <w:wordWrap w:val="0"/>
              <w:jc w:val="center"/>
              <w:rPr>
                <w:rFonts w:ascii="宋体" w:hAnsi="宋体" w:cs="宋体"/>
                <w:kern w:val="0"/>
                <w:szCs w:val="21"/>
              </w:rPr>
            </w:pPr>
            <w:r>
              <w:rPr>
                <w:rFonts w:ascii="宋体" w:hAnsi="宋体" w:hint="eastAsia"/>
              </w:rPr>
              <w:t>批次号</w:t>
            </w:r>
          </w:p>
        </w:tc>
      </w:tr>
      <w:tr w:rsidR="009C33CF" w:rsidRPr="00EE5C1A" w14:paraId="239C1701"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F2B22E6" w14:textId="643E91DD" w:rsidR="009C33CF" w:rsidRDefault="004D2131" w:rsidP="00D1345E">
            <w:pPr>
              <w:widowControl/>
              <w:wordWrap w:val="0"/>
              <w:jc w:val="center"/>
              <w:rPr>
                <w:rFonts w:ascii="宋体" w:hAnsi="宋体" w:cs="宋体"/>
                <w:kern w:val="0"/>
                <w:szCs w:val="21"/>
              </w:rPr>
            </w:pPr>
            <w:ins w:id="274" w:author="wang xun" w:date="2020-02-25T13:25:00Z">
              <w:r>
                <w:rPr>
                  <w:rFonts w:ascii="宋体" w:hAnsi="宋体" w:cs="宋体"/>
                  <w:kern w:val="0"/>
                  <w:szCs w:val="21"/>
                </w:rPr>
                <w:t>r</w:t>
              </w:r>
            </w:ins>
            <w:ins w:id="275" w:author="wang xun" w:date="2020-02-25T13:13:00Z">
              <w:r w:rsidR="00B73E9B">
                <w:rPr>
                  <w:rFonts w:ascii="宋体" w:hAnsi="宋体" w:cs="宋体"/>
                  <w:kern w:val="0"/>
                  <w:szCs w:val="21"/>
                </w:rPr>
                <w:t>emark</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4E69777"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D4D75C4"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FABA942" w14:textId="77777777" w:rsidR="009C33CF" w:rsidRDefault="009C33CF"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78926A3" w14:textId="77777777" w:rsidR="009C33CF" w:rsidRDefault="009C33CF" w:rsidP="00D1345E">
            <w:pPr>
              <w:widowControl/>
              <w:wordWrap w:val="0"/>
              <w:jc w:val="center"/>
              <w:rPr>
                <w:rFonts w:ascii="宋体" w:hAnsi="宋体" w:cs="宋体"/>
                <w:kern w:val="0"/>
                <w:szCs w:val="21"/>
              </w:rPr>
            </w:pPr>
            <w:r>
              <w:rPr>
                <w:rFonts w:ascii="宋体" w:hAnsi="宋体" w:cs="宋体" w:hint="eastAsia"/>
                <w:kern w:val="0"/>
                <w:szCs w:val="21"/>
              </w:rPr>
              <w:t>备注</w:t>
            </w:r>
          </w:p>
        </w:tc>
      </w:tr>
      <w:tr w:rsidR="009C33CF" w:rsidRPr="00EE5C1A" w14:paraId="35852C06" w14:textId="77777777" w:rsidTr="00D1345E">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62B4865" w14:textId="77777777" w:rsidR="009C33CF" w:rsidRPr="00EE5C1A" w:rsidRDefault="009C33CF"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9C33CF" w:rsidRPr="00EE5C1A" w14:paraId="2C388689"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0F6BA25" w14:textId="77777777" w:rsidR="009C33CF" w:rsidRPr="00EE5C1A" w:rsidRDefault="009C33CF"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EF3CA6C" w14:textId="77777777" w:rsidR="00F11739" w:rsidRPr="00623703" w:rsidRDefault="00F11739" w:rsidP="00F11739">
            <w:pPr>
              <w:widowControl/>
              <w:wordWrap w:val="0"/>
              <w:jc w:val="left"/>
              <w:rPr>
                <w:ins w:id="276" w:author="马旭强" w:date="2020-02-25T14:37:00Z"/>
                <w:rFonts w:ascii="宋体" w:hAnsi="宋体" w:cs="宋体"/>
                <w:kern w:val="0"/>
                <w:szCs w:val="21"/>
              </w:rPr>
            </w:pPr>
            <w:ins w:id="277" w:author="马旭强" w:date="2020-02-25T14:37:00Z">
              <w:r w:rsidRPr="00623703">
                <w:rPr>
                  <w:rFonts w:ascii="宋体" w:hAnsi="宋体" w:cs="宋体"/>
                  <w:kern w:val="0"/>
                  <w:szCs w:val="21"/>
                </w:rPr>
                <w:t>{</w:t>
              </w:r>
            </w:ins>
          </w:p>
          <w:p w14:paraId="59A94BD4" w14:textId="77777777" w:rsidR="00F11739" w:rsidRPr="00623703" w:rsidRDefault="00F11739" w:rsidP="00F11739">
            <w:pPr>
              <w:widowControl/>
              <w:wordWrap w:val="0"/>
              <w:jc w:val="left"/>
              <w:rPr>
                <w:ins w:id="278" w:author="马旭强" w:date="2020-02-25T14:37:00Z"/>
                <w:rFonts w:ascii="宋体" w:hAnsi="宋体" w:cs="宋体"/>
                <w:kern w:val="0"/>
                <w:szCs w:val="21"/>
              </w:rPr>
            </w:pPr>
            <w:ins w:id="279" w:author="马旭强" w:date="2020-02-25T14:37:00Z">
              <w:r w:rsidRPr="00623703">
                <w:rPr>
                  <w:rFonts w:ascii="宋体" w:hAnsi="宋体" w:cs="宋体" w:hint="eastAsia"/>
                  <w:kern w:val="0"/>
                  <w:szCs w:val="21"/>
                </w:rPr>
                <w:tab/>
                <w:t>"</w:t>
              </w:r>
              <w:r>
                <w:rPr>
                  <w:rFonts w:ascii="宋体" w:hAnsi="宋体" w:cs="宋体"/>
                  <w:kern w:val="0"/>
                  <w:szCs w:val="21"/>
                </w:rPr>
                <w:t>materialRequestI</w:t>
              </w:r>
              <w:r>
                <w:rPr>
                  <w:rFonts w:ascii="宋体" w:hAnsi="宋体" w:cs="宋体" w:hint="eastAsia"/>
                  <w:kern w:val="0"/>
                  <w:szCs w:val="21"/>
                </w:rPr>
                <w:t>d</w:t>
              </w:r>
              <w:r w:rsidRPr="00623703">
                <w:rPr>
                  <w:rFonts w:ascii="宋体" w:hAnsi="宋体" w:cs="宋体" w:hint="eastAsia"/>
                  <w:kern w:val="0"/>
                  <w:szCs w:val="21"/>
                </w:rPr>
                <w:t>": "</w:t>
              </w:r>
              <w:r>
                <w:rPr>
                  <w:rFonts w:ascii="宋体" w:hAnsi="宋体" w:cs="宋体" w:hint="eastAsia"/>
                  <w:kern w:val="0"/>
                  <w:szCs w:val="21"/>
                </w:rPr>
                <w:t>物料需求</w:t>
              </w:r>
              <w:r w:rsidRPr="00DF39B2">
                <w:rPr>
                  <w:rFonts w:ascii="宋体" w:hAnsi="宋体" w:cs="宋体" w:hint="eastAsia"/>
                  <w:kern w:val="0"/>
                  <w:szCs w:val="21"/>
                </w:rPr>
                <w:t>编号</w:t>
              </w:r>
              <w:r w:rsidRPr="00623703">
                <w:rPr>
                  <w:rFonts w:ascii="宋体" w:hAnsi="宋体" w:cs="宋体" w:hint="eastAsia"/>
                  <w:kern w:val="0"/>
                  <w:szCs w:val="21"/>
                </w:rPr>
                <w:t>",</w:t>
              </w:r>
            </w:ins>
          </w:p>
          <w:p w14:paraId="4ECEDF81" w14:textId="10EA6225" w:rsidR="00F11739" w:rsidRPr="00623703" w:rsidRDefault="00F11739" w:rsidP="00F11739">
            <w:pPr>
              <w:widowControl/>
              <w:wordWrap w:val="0"/>
              <w:jc w:val="left"/>
              <w:rPr>
                <w:ins w:id="280" w:author="马旭强" w:date="2020-02-25T14:37:00Z"/>
                <w:rFonts w:ascii="宋体" w:hAnsi="宋体" w:cs="宋体"/>
                <w:kern w:val="0"/>
                <w:szCs w:val="21"/>
              </w:rPr>
            </w:pPr>
            <w:ins w:id="281" w:author="马旭强" w:date="2020-02-25T14:37:00Z">
              <w:r w:rsidRPr="00623703">
                <w:rPr>
                  <w:rFonts w:ascii="宋体" w:hAnsi="宋体" w:cs="宋体" w:hint="eastAsia"/>
                  <w:kern w:val="0"/>
                  <w:szCs w:val="21"/>
                </w:rPr>
                <w:tab/>
                <w:t>"</w:t>
              </w:r>
              <w:r>
                <w:rPr>
                  <w:rFonts w:ascii="宋体" w:hAnsi="宋体" w:cs="宋体"/>
                  <w:kern w:val="0"/>
                  <w:szCs w:val="21"/>
                </w:rPr>
                <w:t>stockOutI</w:t>
              </w:r>
              <w:r>
                <w:rPr>
                  <w:rFonts w:ascii="宋体" w:hAnsi="宋体" w:cs="宋体" w:hint="eastAsia"/>
                  <w:kern w:val="0"/>
                  <w:szCs w:val="21"/>
                </w:rPr>
                <w:t>d</w:t>
              </w:r>
              <w:r w:rsidRPr="00623703">
                <w:rPr>
                  <w:rFonts w:ascii="宋体" w:hAnsi="宋体" w:cs="宋体" w:hint="eastAsia"/>
                  <w:kern w:val="0"/>
                  <w:szCs w:val="21"/>
                </w:rPr>
                <w:t>": "</w:t>
              </w:r>
              <w:r>
                <w:rPr>
                  <w:rFonts w:ascii="宋体" w:hAnsi="宋体" w:hint="eastAsia"/>
                  <w:kern w:val="0"/>
                </w:rPr>
                <w:t>出库单编号</w:t>
              </w:r>
              <w:r w:rsidRPr="00623703">
                <w:rPr>
                  <w:rFonts w:ascii="宋体" w:hAnsi="宋体" w:cs="宋体" w:hint="eastAsia"/>
                  <w:kern w:val="0"/>
                  <w:szCs w:val="21"/>
                </w:rPr>
                <w:t>",</w:t>
              </w:r>
            </w:ins>
          </w:p>
          <w:p w14:paraId="316CBBE1" w14:textId="77777777" w:rsidR="00AE6BBD" w:rsidRPr="00623703" w:rsidRDefault="00F11739" w:rsidP="00AE6BBD">
            <w:pPr>
              <w:widowControl/>
              <w:wordWrap w:val="0"/>
              <w:jc w:val="left"/>
              <w:rPr>
                <w:ins w:id="282" w:author="马旭强" w:date="2020-02-25T14:38:00Z"/>
                <w:rFonts w:ascii="宋体" w:hAnsi="宋体" w:cs="宋体"/>
                <w:kern w:val="0"/>
                <w:szCs w:val="21"/>
              </w:rPr>
            </w:pPr>
            <w:ins w:id="283" w:author="马旭强" w:date="2020-02-25T14:37:00Z">
              <w:r w:rsidRPr="00623703">
                <w:rPr>
                  <w:rFonts w:ascii="宋体" w:hAnsi="宋体" w:cs="宋体" w:hint="eastAsia"/>
                  <w:kern w:val="0"/>
                  <w:szCs w:val="21"/>
                </w:rPr>
                <w:tab/>
              </w:r>
            </w:ins>
            <w:ins w:id="284" w:author="马旭强" w:date="2020-02-25T14:38:00Z">
              <w:r w:rsidR="00AE6BBD" w:rsidRPr="00623703">
                <w:rPr>
                  <w:rFonts w:ascii="宋体" w:hAnsi="宋体" w:cs="宋体" w:hint="eastAsia"/>
                  <w:kern w:val="0"/>
                  <w:szCs w:val="21"/>
                </w:rPr>
                <w:t>"</w:t>
              </w:r>
              <w:r w:rsidR="00AE6BBD">
                <w:rPr>
                  <w:rFonts w:ascii="宋体" w:hAnsi="宋体" w:cs="宋体"/>
                  <w:kern w:val="0"/>
                  <w:szCs w:val="21"/>
                </w:rPr>
                <w:t>m</w:t>
              </w:r>
              <w:r w:rsidR="00AE6BBD">
                <w:rPr>
                  <w:rFonts w:ascii="宋体" w:hAnsi="宋体" w:cs="宋体" w:hint="eastAsia"/>
                  <w:kern w:val="0"/>
                  <w:szCs w:val="21"/>
                </w:rPr>
                <w:t>aterial</w:t>
              </w:r>
              <w:r w:rsidR="00AE6BBD">
                <w:rPr>
                  <w:rFonts w:ascii="宋体" w:hAnsi="宋体" w:cs="宋体"/>
                  <w:kern w:val="0"/>
                  <w:szCs w:val="21"/>
                </w:rPr>
                <w:t>Code</w:t>
              </w:r>
              <w:r w:rsidR="00AE6BBD" w:rsidRPr="00623703">
                <w:rPr>
                  <w:rFonts w:ascii="宋体" w:hAnsi="宋体" w:cs="宋体" w:hint="eastAsia"/>
                  <w:kern w:val="0"/>
                  <w:szCs w:val="21"/>
                </w:rPr>
                <w:t>": "包装编码",</w:t>
              </w:r>
            </w:ins>
          </w:p>
          <w:p w14:paraId="33707DE2" w14:textId="39A88C6E" w:rsidR="00AE6BBD" w:rsidRDefault="00AE6BBD" w:rsidP="00AE6BBD">
            <w:pPr>
              <w:widowControl/>
              <w:wordWrap w:val="0"/>
              <w:jc w:val="left"/>
              <w:rPr>
                <w:ins w:id="285" w:author="马旭强" w:date="2020-02-25T14:38:00Z"/>
                <w:rFonts w:ascii="宋体" w:hAnsi="宋体" w:cs="宋体"/>
                <w:kern w:val="0"/>
                <w:szCs w:val="21"/>
              </w:rPr>
            </w:pPr>
            <w:ins w:id="286" w:author="马旭强" w:date="2020-02-25T14:38:00Z">
              <w:r>
                <w:rPr>
                  <w:rFonts w:ascii="宋体" w:hAnsi="宋体" w:cs="宋体" w:hint="eastAsia"/>
                  <w:kern w:val="0"/>
                  <w:szCs w:val="21"/>
                </w:rPr>
                <w:tab/>
              </w:r>
              <w:r w:rsidRPr="00623703">
                <w:rPr>
                  <w:rFonts w:ascii="宋体" w:hAnsi="宋体" w:cs="宋体" w:hint="eastAsia"/>
                  <w:kern w:val="0"/>
                  <w:szCs w:val="21"/>
                </w:rPr>
                <w:t>"</w:t>
              </w:r>
              <w:r>
                <w:rPr>
                  <w:rFonts w:ascii="宋体" w:hAnsi="宋体" w:cs="宋体"/>
                  <w:kern w:val="0"/>
                  <w:szCs w:val="21"/>
                </w:rPr>
                <w:t>m</w:t>
              </w:r>
              <w:r>
                <w:rPr>
                  <w:rFonts w:ascii="宋体" w:hAnsi="宋体" w:cs="宋体" w:hint="eastAsia"/>
                  <w:kern w:val="0"/>
                  <w:szCs w:val="21"/>
                </w:rPr>
                <w:t>aterial</w:t>
              </w:r>
              <w:r>
                <w:rPr>
                  <w:rFonts w:ascii="宋体" w:hAnsi="宋体" w:cs="宋体"/>
                  <w:kern w:val="0"/>
                  <w:szCs w:val="21"/>
                </w:rPr>
                <w:t>Name</w:t>
              </w:r>
              <w:r w:rsidRPr="00623703">
                <w:rPr>
                  <w:rFonts w:ascii="宋体" w:hAnsi="宋体" w:cs="宋体" w:hint="eastAsia"/>
                  <w:kern w:val="0"/>
                  <w:szCs w:val="21"/>
                </w:rPr>
                <w:t>": "包装名称",</w:t>
              </w:r>
            </w:ins>
          </w:p>
          <w:p w14:paraId="7D9A0417" w14:textId="2F826C83" w:rsidR="00AE6BBD" w:rsidRDefault="00AE6BBD">
            <w:pPr>
              <w:widowControl/>
              <w:wordWrap w:val="0"/>
              <w:ind w:firstLine="420"/>
              <w:jc w:val="left"/>
              <w:rPr>
                <w:ins w:id="287" w:author="马旭强" w:date="2020-02-25T14:40:00Z"/>
                <w:rFonts w:ascii="宋体" w:hAnsi="宋体" w:cs="宋体"/>
                <w:kern w:val="0"/>
                <w:szCs w:val="21"/>
              </w:rPr>
              <w:pPrChange w:id="288" w:author="马旭强" w:date="2020-02-25T14:40:00Z">
                <w:pPr>
                  <w:widowControl/>
                  <w:wordWrap w:val="0"/>
                  <w:jc w:val="left"/>
                </w:pPr>
              </w:pPrChange>
            </w:pPr>
            <w:ins w:id="289" w:author="马旭强" w:date="2020-02-25T14:38:00Z">
              <w:r w:rsidRPr="00623703">
                <w:rPr>
                  <w:rFonts w:ascii="宋体" w:hAnsi="宋体" w:cs="宋体" w:hint="eastAsia"/>
                  <w:kern w:val="0"/>
                  <w:szCs w:val="21"/>
                </w:rPr>
                <w:t>"</w:t>
              </w:r>
            </w:ins>
            <w:ins w:id="290" w:author="马旭强" w:date="2020-02-25T14:41:00Z">
              <w:r>
                <w:rPr>
                  <w:rFonts w:ascii="宋体" w:hAnsi="宋体" w:cs="宋体"/>
                  <w:kern w:val="0"/>
                  <w:szCs w:val="21"/>
                </w:rPr>
                <w:t>p</w:t>
              </w:r>
              <w:r w:rsidRPr="00B73E9B">
                <w:rPr>
                  <w:rFonts w:ascii="宋体" w:hAnsi="宋体" w:cs="宋体"/>
                  <w:kern w:val="0"/>
                  <w:szCs w:val="21"/>
                </w:rPr>
                <w:t>ack</w:t>
              </w:r>
              <w:r>
                <w:rPr>
                  <w:rFonts w:ascii="宋体" w:hAnsi="宋体" w:cs="宋体"/>
                  <w:kern w:val="0"/>
                  <w:szCs w:val="21"/>
                </w:rPr>
                <w:t>TypeCode</w:t>
              </w:r>
            </w:ins>
            <w:ins w:id="291" w:author="马旭强" w:date="2020-02-25T14:38:00Z">
              <w:r w:rsidRPr="00623703">
                <w:rPr>
                  <w:rFonts w:ascii="宋体" w:hAnsi="宋体" w:cs="宋体" w:hint="eastAsia"/>
                  <w:kern w:val="0"/>
                  <w:szCs w:val="21"/>
                </w:rPr>
                <w:t>": "</w:t>
              </w:r>
              <w:r>
                <w:rPr>
                  <w:rFonts w:ascii="宋体" w:hAnsi="宋体" w:hint="eastAsia"/>
                </w:rPr>
                <w:t>数量</w:t>
              </w:r>
              <w:r w:rsidRPr="00623703">
                <w:rPr>
                  <w:rFonts w:ascii="宋体" w:hAnsi="宋体" w:cs="宋体" w:hint="eastAsia"/>
                  <w:kern w:val="0"/>
                  <w:szCs w:val="21"/>
                </w:rPr>
                <w:t>",</w:t>
              </w:r>
            </w:ins>
          </w:p>
          <w:p w14:paraId="6B99341B" w14:textId="0DFBE817" w:rsidR="00AE6BBD" w:rsidRDefault="00AE6BBD" w:rsidP="00AE6BBD">
            <w:pPr>
              <w:widowControl/>
              <w:wordWrap w:val="0"/>
              <w:ind w:firstLine="420"/>
              <w:jc w:val="left"/>
              <w:rPr>
                <w:ins w:id="292" w:author="马旭强" w:date="2020-02-25T14:40:00Z"/>
                <w:rFonts w:ascii="宋体" w:hAnsi="宋体" w:cs="宋体"/>
                <w:kern w:val="0"/>
                <w:szCs w:val="21"/>
              </w:rPr>
            </w:pPr>
            <w:ins w:id="293" w:author="马旭强" w:date="2020-02-25T14:40:00Z">
              <w:r w:rsidRPr="00623703">
                <w:rPr>
                  <w:rFonts w:ascii="宋体" w:hAnsi="宋体" w:cs="宋体" w:hint="eastAsia"/>
                  <w:kern w:val="0"/>
                  <w:szCs w:val="21"/>
                </w:rPr>
                <w:t>"</w:t>
              </w:r>
            </w:ins>
            <w:ins w:id="294" w:author="马旭强" w:date="2020-02-25T14:41:00Z">
              <w:r>
                <w:rPr>
                  <w:rFonts w:ascii="宋体" w:hAnsi="宋体" w:cs="宋体"/>
                  <w:kern w:val="0"/>
                  <w:szCs w:val="21"/>
                </w:rPr>
                <w:t>p</w:t>
              </w:r>
              <w:r w:rsidRPr="00B73E9B">
                <w:rPr>
                  <w:rFonts w:ascii="宋体" w:hAnsi="宋体" w:cs="宋体"/>
                  <w:kern w:val="0"/>
                  <w:szCs w:val="21"/>
                </w:rPr>
                <w:t>ack</w:t>
              </w:r>
              <w:r>
                <w:rPr>
                  <w:rFonts w:ascii="宋体" w:hAnsi="宋体" w:cs="宋体"/>
                  <w:kern w:val="0"/>
                  <w:szCs w:val="21"/>
                </w:rPr>
                <w:t>TypeName</w:t>
              </w:r>
            </w:ins>
            <w:ins w:id="295" w:author="马旭强" w:date="2020-02-25T14:40:00Z">
              <w:r w:rsidRPr="00623703">
                <w:rPr>
                  <w:rFonts w:ascii="宋体" w:hAnsi="宋体" w:cs="宋体" w:hint="eastAsia"/>
                  <w:kern w:val="0"/>
                  <w:szCs w:val="21"/>
                </w:rPr>
                <w:t>": "</w:t>
              </w:r>
              <w:r>
                <w:rPr>
                  <w:rFonts w:ascii="宋体" w:hAnsi="宋体" w:hint="eastAsia"/>
                </w:rPr>
                <w:t>数量</w:t>
              </w:r>
              <w:r w:rsidRPr="00623703">
                <w:rPr>
                  <w:rFonts w:ascii="宋体" w:hAnsi="宋体" w:cs="宋体" w:hint="eastAsia"/>
                  <w:kern w:val="0"/>
                  <w:szCs w:val="21"/>
                </w:rPr>
                <w:t>",</w:t>
              </w:r>
            </w:ins>
          </w:p>
          <w:p w14:paraId="2DF2963D" w14:textId="43ED3ED4" w:rsidR="00AE6BBD" w:rsidRDefault="00AE6BBD" w:rsidP="00AE6BBD">
            <w:pPr>
              <w:widowControl/>
              <w:wordWrap w:val="0"/>
              <w:ind w:firstLine="420"/>
              <w:jc w:val="left"/>
              <w:rPr>
                <w:ins w:id="296" w:author="马旭强" w:date="2020-02-25T14:40:00Z"/>
                <w:rFonts w:ascii="宋体" w:hAnsi="宋体" w:cs="宋体"/>
                <w:kern w:val="0"/>
                <w:szCs w:val="21"/>
              </w:rPr>
            </w:pPr>
            <w:ins w:id="297" w:author="马旭强" w:date="2020-02-25T14:40:00Z">
              <w:r w:rsidRPr="00623703">
                <w:rPr>
                  <w:rFonts w:ascii="宋体" w:hAnsi="宋体" w:cs="宋体" w:hint="eastAsia"/>
                  <w:kern w:val="0"/>
                  <w:szCs w:val="21"/>
                </w:rPr>
                <w:t>"</w:t>
              </w:r>
              <w:r>
                <w:rPr>
                  <w:rFonts w:ascii="宋体" w:hAnsi="宋体" w:cs="宋体"/>
                  <w:kern w:val="0"/>
                  <w:szCs w:val="21"/>
                </w:rPr>
                <w:t>count</w:t>
              </w:r>
              <w:r w:rsidRPr="00623703">
                <w:rPr>
                  <w:rFonts w:ascii="宋体" w:hAnsi="宋体" w:cs="宋体" w:hint="eastAsia"/>
                  <w:kern w:val="0"/>
                  <w:szCs w:val="21"/>
                </w:rPr>
                <w:t>": "</w:t>
              </w:r>
            </w:ins>
            <w:ins w:id="298" w:author="马旭强" w:date="2020-02-25T14:41:00Z">
              <w:r>
                <w:rPr>
                  <w:rFonts w:ascii="宋体" w:hAnsi="宋体" w:hint="eastAsia"/>
                </w:rPr>
                <w:t>出库数量</w:t>
              </w:r>
            </w:ins>
            <w:ins w:id="299" w:author="马旭强" w:date="2020-02-25T14:40:00Z">
              <w:r w:rsidRPr="00623703">
                <w:rPr>
                  <w:rFonts w:ascii="宋体" w:hAnsi="宋体" w:cs="宋体" w:hint="eastAsia"/>
                  <w:kern w:val="0"/>
                  <w:szCs w:val="21"/>
                </w:rPr>
                <w:t>",</w:t>
              </w:r>
            </w:ins>
          </w:p>
          <w:p w14:paraId="6790B454" w14:textId="7591284E" w:rsidR="00AE6BBD" w:rsidRPr="00623703" w:rsidRDefault="00AE6BBD">
            <w:pPr>
              <w:widowControl/>
              <w:wordWrap w:val="0"/>
              <w:ind w:firstLine="420"/>
              <w:jc w:val="left"/>
              <w:rPr>
                <w:ins w:id="300" w:author="马旭强" w:date="2020-02-25T14:38:00Z"/>
                <w:rFonts w:ascii="宋体" w:hAnsi="宋体" w:cs="宋体"/>
                <w:kern w:val="0"/>
                <w:szCs w:val="21"/>
              </w:rPr>
              <w:pPrChange w:id="301" w:author="马旭强" w:date="2020-02-25T14:42:00Z">
                <w:pPr>
                  <w:widowControl/>
                  <w:wordWrap w:val="0"/>
                  <w:jc w:val="left"/>
                </w:pPr>
              </w:pPrChange>
            </w:pPr>
            <w:ins w:id="302" w:author="马旭强" w:date="2020-02-25T14:40:00Z">
              <w:r w:rsidRPr="00623703">
                <w:rPr>
                  <w:rFonts w:ascii="宋体" w:hAnsi="宋体" w:cs="宋体" w:hint="eastAsia"/>
                  <w:kern w:val="0"/>
                  <w:szCs w:val="21"/>
                </w:rPr>
                <w:t>"</w:t>
              </w:r>
            </w:ins>
            <w:ins w:id="303" w:author="马旭强" w:date="2020-02-25T14:42:00Z">
              <w:r>
                <w:rPr>
                  <w:rFonts w:ascii="宋体" w:hAnsi="宋体" w:cs="宋体"/>
                  <w:kern w:val="0"/>
                  <w:szCs w:val="21"/>
                </w:rPr>
                <w:t>p</w:t>
              </w:r>
              <w:r>
                <w:rPr>
                  <w:rFonts w:ascii="宋体" w:hAnsi="宋体" w:cs="宋体" w:hint="eastAsia"/>
                  <w:kern w:val="0"/>
                  <w:szCs w:val="21"/>
                </w:rPr>
                <w:t>ackCount</w:t>
              </w:r>
            </w:ins>
            <w:ins w:id="304" w:author="马旭强" w:date="2020-02-25T14:40:00Z">
              <w:r w:rsidRPr="00623703">
                <w:rPr>
                  <w:rFonts w:ascii="宋体" w:hAnsi="宋体" w:cs="宋体" w:hint="eastAsia"/>
                  <w:kern w:val="0"/>
                  <w:szCs w:val="21"/>
                </w:rPr>
                <w:t>": "</w:t>
              </w:r>
            </w:ins>
            <w:ins w:id="305" w:author="马旭强" w:date="2020-02-25T14:42:00Z">
              <w:r>
                <w:rPr>
                  <w:rFonts w:ascii="inherit" w:hAnsi="inherit" w:hint="eastAsia"/>
                  <w:color w:val="000000"/>
                  <w:shd w:val="clear" w:color="auto" w:fill="FFFFFF"/>
                </w:rPr>
                <w:t>包装计量</w:t>
              </w:r>
            </w:ins>
            <w:ins w:id="306" w:author="马旭强" w:date="2020-02-25T14:40:00Z">
              <w:r w:rsidRPr="00623703">
                <w:rPr>
                  <w:rFonts w:ascii="宋体" w:hAnsi="宋体" w:cs="宋体" w:hint="eastAsia"/>
                  <w:kern w:val="0"/>
                  <w:szCs w:val="21"/>
                </w:rPr>
                <w:t>",</w:t>
              </w:r>
            </w:ins>
          </w:p>
          <w:p w14:paraId="189BE104" w14:textId="64843F5F" w:rsidR="00AE6BBD" w:rsidRPr="00623703" w:rsidRDefault="00AE6BBD" w:rsidP="00AE6BBD">
            <w:pPr>
              <w:widowControl/>
              <w:wordWrap w:val="0"/>
              <w:jc w:val="left"/>
              <w:rPr>
                <w:ins w:id="307" w:author="马旭强" w:date="2020-02-25T14:38:00Z"/>
                <w:rFonts w:ascii="宋体" w:hAnsi="宋体" w:cs="宋体"/>
                <w:kern w:val="0"/>
                <w:szCs w:val="21"/>
              </w:rPr>
            </w:pPr>
            <w:ins w:id="308" w:author="马旭强" w:date="2020-02-25T14:38:00Z">
              <w:r>
                <w:rPr>
                  <w:rFonts w:ascii="宋体" w:hAnsi="宋体" w:cs="宋体" w:hint="eastAsia"/>
                  <w:kern w:val="0"/>
                  <w:szCs w:val="21"/>
                </w:rPr>
                <w:tab/>
              </w:r>
              <w:r w:rsidRPr="00623703">
                <w:rPr>
                  <w:rFonts w:ascii="宋体" w:hAnsi="宋体" w:cs="宋体" w:hint="eastAsia"/>
                  <w:kern w:val="0"/>
                  <w:szCs w:val="21"/>
                </w:rPr>
                <w:t>"unitCode": "包装计量编码",</w:t>
              </w:r>
            </w:ins>
          </w:p>
          <w:p w14:paraId="2F141744" w14:textId="16FF64D1" w:rsidR="00AE6BBD" w:rsidRDefault="00AE6BBD" w:rsidP="00AE6BBD">
            <w:pPr>
              <w:widowControl/>
              <w:wordWrap w:val="0"/>
              <w:jc w:val="left"/>
              <w:rPr>
                <w:ins w:id="309" w:author="马旭强" w:date="2020-02-25T14:38:00Z"/>
                <w:rFonts w:ascii="宋体" w:hAnsi="宋体" w:cs="宋体"/>
                <w:kern w:val="0"/>
                <w:szCs w:val="21"/>
              </w:rPr>
            </w:pPr>
            <w:ins w:id="310" w:author="马旭强" w:date="2020-02-25T14:38:00Z">
              <w:r>
                <w:rPr>
                  <w:rFonts w:ascii="宋体" w:hAnsi="宋体" w:cs="宋体" w:hint="eastAsia"/>
                  <w:kern w:val="0"/>
                  <w:szCs w:val="21"/>
                </w:rPr>
                <w:tab/>
              </w:r>
              <w:r w:rsidRPr="00623703">
                <w:rPr>
                  <w:rFonts w:ascii="宋体" w:hAnsi="宋体" w:cs="宋体" w:hint="eastAsia"/>
                  <w:kern w:val="0"/>
                  <w:szCs w:val="21"/>
                </w:rPr>
                <w:t>"unitName": "包装计量名称",</w:t>
              </w:r>
            </w:ins>
          </w:p>
          <w:p w14:paraId="78B4344E" w14:textId="42F0F12C" w:rsidR="0077354F" w:rsidRDefault="00AE6BBD">
            <w:pPr>
              <w:widowControl/>
              <w:wordWrap w:val="0"/>
              <w:ind w:firstLine="420"/>
              <w:jc w:val="left"/>
              <w:rPr>
                <w:ins w:id="311" w:author="马旭强" w:date="2020-02-25T14:42:00Z"/>
                <w:rFonts w:ascii="宋体" w:hAnsi="宋体" w:cs="宋体"/>
                <w:kern w:val="0"/>
                <w:szCs w:val="21"/>
              </w:rPr>
              <w:pPrChange w:id="312" w:author="马旭强" w:date="2020-02-25T14:42:00Z">
                <w:pPr>
                  <w:widowControl/>
                  <w:wordWrap w:val="0"/>
                  <w:jc w:val="left"/>
                </w:pPr>
              </w:pPrChange>
            </w:pPr>
            <w:ins w:id="313" w:author="马旭强" w:date="2020-02-25T14:38:00Z">
              <w:r w:rsidRPr="00623703">
                <w:rPr>
                  <w:rFonts w:ascii="宋体" w:hAnsi="宋体" w:cs="宋体" w:hint="eastAsia"/>
                  <w:kern w:val="0"/>
                  <w:szCs w:val="21"/>
                </w:rPr>
                <w:t>"</w:t>
              </w:r>
              <w:r>
                <w:rPr>
                  <w:rFonts w:ascii="宋体" w:hAnsi="宋体" w:cs="宋体"/>
                  <w:kern w:val="0"/>
                  <w:szCs w:val="21"/>
                </w:rPr>
                <w:t>batch</w:t>
              </w:r>
              <w:r w:rsidRPr="00A22A8E">
                <w:rPr>
                  <w:rFonts w:ascii="宋体" w:hAnsi="宋体" w:cs="宋体"/>
                  <w:kern w:val="0"/>
                  <w:szCs w:val="21"/>
                </w:rPr>
                <w:t>No</w:t>
              </w:r>
              <w:r w:rsidRPr="00623703">
                <w:rPr>
                  <w:rFonts w:ascii="宋体" w:hAnsi="宋体" w:cs="宋体" w:hint="eastAsia"/>
                  <w:kern w:val="0"/>
                  <w:szCs w:val="21"/>
                </w:rPr>
                <w:t>": "</w:t>
              </w:r>
              <w:r>
                <w:rPr>
                  <w:rFonts w:ascii="宋体" w:hAnsi="宋体" w:hint="eastAsia"/>
                </w:rPr>
                <w:t>批次号</w:t>
              </w:r>
              <w:r w:rsidR="004657F7">
                <w:rPr>
                  <w:rFonts w:ascii="宋体" w:hAnsi="宋体" w:cs="宋体" w:hint="eastAsia"/>
                  <w:kern w:val="0"/>
                  <w:szCs w:val="21"/>
                </w:rPr>
                <w:t>"</w:t>
              </w:r>
            </w:ins>
          </w:p>
          <w:p w14:paraId="245000B9" w14:textId="2A577870" w:rsidR="009C33CF" w:rsidRPr="00EE5C1A" w:rsidRDefault="00F11739">
            <w:pPr>
              <w:widowControl/>
              <w:wordWrap w:val="0"/>
              <w:jc w:val="left"/>
              <w:rPr>
                <w:rFonts w:ascii="宋体" w:hAnsi="宋体" w:cs="宋体"/>
                <w:kern w:val="0"/>
                <w:szCs w:val="21"/>
              </w:rPr>
            </w:pPr>
            <w:ins w:id="314" w:author="马旭强" w:date="2020-02-25T14:37:00Z">
              <w:r w:rsidRPr="00623703">
                <w:rPr>
                  <w:rFonts w:ascii="宋体" w:hAnsi="宋体" w:cs="宋体"/>
                  <w:kern w:val="0"/>
                  <w:szCs w:val="21"/>
                </w:rPr>
                <w:t>}</w:t>
              </w:r>
            </w:ins>
          </w:p>
        </w:tc>
      </w:tr>
      <w:tr w:rsidR="009C33CF" w:rsidRPr="00EE5C1A" w14:paraId="024528FA"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F8DFAA2" w14:textId="77777777" w:rsidR="009C33CF" w:rsidRPr="00EE5C1A" w:rsidRDefault="009C33CF"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4D4C98E" w14:textId="10F7A4E3" w:rsidR="009C33CF" w:rsidRPr="00EE5C1A" w:rsidRDefault="00982926" w:rsidP="00D1345E">
            <w:pPr>
              <w:widowControl/>
              <w:wordWrap w:val="0"/>
              <w:jc w:val="left"/>
              <w:rPr>
                <w:rFonts w:ascii="宋体" w:hAnsi="宋体" w:cs="宋体"/>
                <w:kern w:val="0"/>
                <w:szCs w:val="21"/>
              </w:rPr>
            </w:pPr>
            <w:ins w:id="315" w:author="马旭强" w:date="2020-02-25T14:42:00Z">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ins>
          </w:p>
        </w:tc>
      </w:tr>
    </w:tbl>
    <w:p w14:paraId="5A17BDAD" w14:textId="381CF057" w:rsidR="009C33CF" w:rsidRDefault="009405E8" w:rsidP="009405E8">
      <w:pPr>
        <w:pStyle w:val="3"/>
      </w:pPr>
      <w:bookmarkStart w:id="316" w:name="_Toc33013850"/>
      <w:r>
        <w:rPr>
          <w:rFonts w:hint="eastAsia"/>
        </w:rPr>
        <w:t>出库单撤回</w:t>
      </w:r>
      <w:bookmarkEnd w:id="316"/>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0"/>
        <w:gridCol w:w="1515"/>
        <w:gridCol w:w="1515"/>
        <w:gridCol w:w="1515"/>
        <w:gridCol w:w="1827"/>
      </w:tblGrid>
      <w:tr w:rsidR="009405E8" w:rsidRPr="00EE5C1A" w14:paraId="612684AA" w14:textId="77777777" w:rsidTr="00D1345E">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8398169" w14:textId="77777777" w:rsidR="009405E8" w:rsidRPr="00EE5C1A" w:rsidRDefault="009405E8" w:rsidP="00D1345E">
            <w:pPr>
              <w:widowControl/>
              <w:wordWrap w:val="0"/>
              <w:jc w:val="left"/>
              <w:rPr>
                <w:rFonts w:ascii="宋体" w:hAnsi="宋体" w:cs="宋体"/>
                <w:color w:val="FFFFFF"/>
                <w:kern w:val="0"/>
                <w:szCs w:val="21"/>
              </w:rPr>
            </w:pPr>
            <w:r>
              <w:rPr>
                <w:rFonts w:ascii="宋体" w:hAnsi="宋体" w:cs="宋体" w:hint="eastAsia"/>
                <w:color w:val="FFFFFF"/>
                <w:kern w:val="0"/>
                <w:szCs w:val="21"/>
              </w:rPr>
              <w:t>物料需求</w:t>
            </w:r>
          </w:p>
        </w:tc>
      </w:tr>
      <w:tr w:rsidR="009405E8" w:rsidRPr="00EE5C1A" w14:paraId="65D04A5F" w14:textId="77777777" w:rsidTr="009A0945">
        <w:trPr>
          <w:trHeight w:val="480"/>
          <w:tblCellSpacing w:w="0" w:type="dxa"/>
        </w:trPr>
        <w:tc>
          <w:tcPr>
            <w:tcW w:w="1248"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DBC60B3" w14:textId="77777777" w:rsidR="009405E8" w:rsidRPr="00EE5C1A" w:rsidRDefault="009405E8" w:rsidP="00D1345E">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ED67EEE" w14:textId="3B6E244C" w:rsidR="009405E8" w:rsidRPr="009C33CF" w:rsidRDefault="009405E8" w:rsidP="00D1345E">
            <w:pPr>
              <w:widowControl/>
              <w:wordWrap w:val="0"/>
              <w:jc w:val="left"/>
              <w:rPr>
                <w:rFonts w:ascii="宋体" w:hAnsi="宋体" w:cs="宋体"/>
                <w:kern w:val="0"/>
                <w:szCs w:val="21"/>
              </w:rPr>
            </w:pPr>
            <w:r>
              <w:rPr>
                <w:rFonts w:ascii="宋体" w:hAnsi="宋体" w:cs="宋体"/>
                <w:kern w:val="0"/>
                <w:szCs w:val="21"/>
              </w:rPr>
              <w:t>ERP</w:t>
            </w:r>
            <w:r>
              <w:rPr>
                <w:rFonts w:ascii="宋体" w:hAnsi="宋体" w:cs="宋体" w:hint="eastAsia"/>
                <w:kern w:val="0"/>
                <w:szCs w:val="21"/>
              </w:rPr>
              <w:t>调用M</w:t>
            </w:r>
            <w:r>
              <w:rPr>
                <w:rFonts w:ascii="宋体" w:hAnsi="宋体" w:cs="宋体"/>
                <w:kern w:val="0"/>
                <w:szCs w:val="21"/>
              </w:rPr>
              <w:t>ES</w:t>
            </w:r>
            <w:r w:rsidR="00FB0936">
              <w:rPr>
                <w:rFonts w:ascii="宋体" w:hAnsi="宋体" w:cs="宋体" w:hint="eastAsia"/>
                <w:kern w:val="0"/>
                <w:szCs w:val="21"/>
              </w:rPr>
              <w:t>，撤回相关出库单。</w:t>
            </w:r>
          </w:p>
        </w:tc>
      </w:tr>
      <w:tr w:rsidR="009405E8" w:rsidRPr="00EE5C1A" w14:paraId="6A0E274F"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2C21D85" w14:textId="77777777" w:rsidR="009405E8" w:rsidRPr="00EE5C1A" w:rsidRDefault="009405E8" w:rsidP="00D1345E">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BF32638" w14:textId="6B61F772" w:rsidR="009405E8" w:rsidRPr="00EE5C1A" w:rsidRDefault="009D52D4" w:rsidP="00D1345E">
            <w:pPr>
              <w:widowControl/>
              <w:wordWrap w:val="0"/>
              <w:jc w:val="left"/>
              <w:rPr>
                <w:rFonts w:ascii="宋体" w:hAnsi="宋体" w:cs="宋体"/>
                <w:kern w:val="0"/>
                <w:szCs w:val="21"/>
              </w:rPr>
            </w:pPr>
            <w:ins w:id="317" w:author="马旭强" w:date="2020-02-25T14:33:00Z">
              <w:r w:rsidRPr="00EE5C1A">
                <w:rPr>
                  <w:rFonts w:ascii="宋体" w:hAnsi="宋体" w:cs="宋体" w:hint="eastAsia"/>
                  <w:kern w:val="0"/>
                  <w:szCs w:val="21"/>
                </w:rPr>
                <w:t>/</w:t>
              </w:r>
              <w:r>
                <w:rPr>
                  <w:rFonts w:ascii="宋体" w:hAnsi="宋体" w:cs="宋体" w:hint="eastAsia"/>
                  <w:kern w:val="0"/>
                  <w:szCs w:val="21"/>
                </w:rPr>
                <w:t>v1</w:t>
              </w:r>
              <w:r w:rsidRPr="00EE5C1A">
                <w:rPr>
                  <w:rFonts w:ascii="宋体" w:hAnsi="宋体" w:cs="宋体" w:hint="eastAsia"/>
                  <w:kern w:val="0"/>
                  <w:szCs w:val="21"/>
                </w:rPr>
                <w:t>/</w:t>
              </w:r>
              <w:r>
                <w:rPr>
                  <w:rFonts w:ascii="宋体" w:hAnsi="宋体" w:cs="宋体"/>
                  <w:kern w:val="0"/>
                  <w:szCs w:val="21"/>
                </w:rPr>
                <w:t>stock</w:t>
              </w:r>
            </w:ins>
            <w:ins w:id="318" w:author="马旭强" w:date="2020-02-25T14:34:00Z">
              <w:r w:rsidR="00F02723">
                <w:rPr>
                  <w:rFonts w:ascii="宋体" w:hAnsi="宋体" w:cs="宋体" w:hint="eastAsia"/>
                  <w:kern w:val="0"/>
                  <w:szCs w:val="21"/>
                </w:rPr>
                <w:t>{id}</w:t>
              </w:r>
            </w:ins>
          </w:p>
        </w:tc>
      </w:tr>
      <w:tr w:rsidR="009405E8" w:rsidRPr="00EE5C1A" w14:paraId="090F965B"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C06E0EF" w14:textId="77777777" w:rsidR="009405E8" w:rsidRPr="00EE5C1A" w:rsidRDefault="009405E8" w:rsidP="00D1345E">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EF0057E" w14:textId="0C5817DB" w:rsidR="009405E8" w:rsidRPr="00EE5C1A" w:rsidRDefault="009D52D4" w:rsidP="00D1345E">
            <w:pPr>
              <w:widowControl/>
              <w:wordWrap w:val="0"/>
              <w:jc w:val="left"/>
              <w:rPr>
                <w:rFonts w:ascii="宋体" w:hAnsi="宋体" w:cs="宋体"/>
                <w:kern w:val="0"/>
                <w:szCs w:val="21"/>
              </w:rPr>
            </w:pPr>
            <w:ins w:id="319" w:author="马旭强" w:date="2020-02-25T14:34:00Z">
              <w:r>
                <w:rPr>
                  <w:rFonts w:ascii="宋体" w:hAnsi="宋体" w:cs="宋体" w:hint="eastAsia"/>
                  <w:kern w:val="0"/>
                  <w:szCs w:val="21"/>
                </w:rPr>
                <w:t>delete</w:t>
              </w:r>
            </w:ins>
          </w:p>
        </w:tc>
      </w:tr>
      <w:tr w:rsidR="009405E8" w:rsidRPr="00EE5C1A" w14:paraId="05C3C6EC"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607E3F8" w14:textId="77777777" w:rsidR="009405E8" w:rsidRPr="00EE5C1A" w:rsidRDefault="009405E8" w:rsidP="00D1345E">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7C182CC" w14:textId="56110415" w:rsidR="009405E8" w:rsidRPr="00EE5C1A" w:rsidRDefault="009D52D4" w:rsidP="00D1345E">
            <w:pPr>
              <w:widowControl/>
              <w:wordWrap w:val="0"/>
              <w:jc w:val="left"/>
              <w:rPr>
                <w:rFonts w:ascii="宋体" w:hAnsi="宋体" w:cs="宋体"/>
                <w:kern w:val="0"/>
                <w:szCs w:val="21"/>
              </w:rPr>
            </w:pPr>
            <w:ins w:id="320" w:author="马旭强" w:date="2020-02-25T14:34:00Z">
              <w:r w:rsidRPr="00EE5C1A">
                <w:rPr>
                  <w:rFonts w:ascii="宋体" w:hAnsi="宋体" w:cs="宋体" w:hint="eastAsia"/>
                  <w:kern w:val="0"/>
                  <w:szCs w:val="21"/>
                </w:rPr>
                <w:t>application/json</w:t>
              </w:r>
            </w:ins>
          </w:p>
        </w:tc>
      </w:tr>
      <w:tr w:rsidR="009405E8" w:rsidRPr="00EE5C1A" w14:paraId="23182A91"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2B2F40C" w14:textId="77777777" w:rsidR="009405E8" w:rsidRPr="00EE5C1A" w:rsidRDefault="009405E8" w:rsidP="00D1345E">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6493F8E" w14:textId="6646FBAA" w:rsidR="009405E8" w:rsidRPr="00EE5C1A" w:rsidRDefault="00F02723" w:rsidP="00D1345E">
            <w:pPr>
              <w:widowControl/>
              <w:wordWrap w:val="0"/>
              <w:jc w:val="left"/>
              <w:rPr>
                <w:rFonts w:ascii="宋体" w:hAnsi="宋体" w:cs="宋体"/>
                <w:kern w:val="0"/>
                <w:szCs w:val="21"/>
              </w:rPr>
            </w:pPr>
            <w:ins w:id="321" w:author="马旭强" w:date="2020-02-25T14:34:00Z">
              <w:r w:rsidRPr="00EE5C1A">
                <w:rPr>
                  <w:rFonts w:ascii="宋体" w:hAnsi="宋体" w:cs="宋体" w:hint="eastAsia"/>
                  <w:kern w:val="0"/>
                  <w:szCs w:val="21"/>
                </w:rPr>
                <w:t>*/*</w:t>
              </w:r>
            </w:ins>
          </w:p>
        </w:tc>
      </w:tr>
      <w:tr w:rsidR="009405E8" w:rsidRPr="00EE5C1A" w14:paraId="043FB5EB"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125B971" w14:textId="77777777" w:rsidR="009405E8" w:rsidRPr="00EE5C1A" w:rsidRDefault="009405E8"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F4809CE" w14:textId="77777777" w:rsidR="009405E8" w:rsidRPr="00EE5C1A" w:rsidRDefault="009405E8"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9ACF117" w14:textId="77777777" w:rsidR="009405E8" w:rsidRPr="00EE5C1A" w:rsidRDefault="009405E8"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AA9BD40" w14:textId="77777777" w:rsidR="009405E8" w:rsidRPr="00EE5C1A" w:rsidRDefault="009405E8" w:rsidP="00D1345E">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CCDF512" w14:textId="77777777" w:rsidR="009405E8" w:rsidRPr="00EE5C1A" w:rsidRDefault="009405E8"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9405E8" w:rsidRPr="00EE5C1A" w14:paraId="24BE58DD"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7D92131" w14:textId="69BFFC57" w:rsidR="009405E8" w:rsidRDefault="004D2131" w:rsidP="00D1345E">
            <w:pPr>
              <w:widowControl/>
              <w:wordWrap w:val="0"/>
              <w:jc w:val="center"/>
              <w:rPr>
                <w:rFonts w:ascii="宋体" w:hAnsi="宋体" w:cs="宋体"/>
                <w:kern w:val="0"/>
                <w:szCs w:val="21"/>
              </w:rPr>
            </w:pPr>
            <w:ins w:id="322" w:author="wang xun" w:date="2020-02-25T13:26:00Z">
              <w:del w:id="323" w:author="马旭强" w:date="2020-02-25T14:34:00Z">
                <w:r w:rsidDel="00F02723">
                  <w:rPr>
                    <w:rFonts w:ascii="宋体" w:hAnsi="宋体" w:cs="宋体" w:hint="eastAsia"/>
                    <w:kern w:val="0"/>
                    <w:szCs w:val="21"/>
                  </w:rPr>
                  <w:delText>stockOutID</w:delText>
                </w:r>
              </w:del>
            </w:ins>
            <w:ins w:id="324" w:author="马旭强" w:date="2020-02-25T14:34:00Z">
              <w:r w:rsidR="00F02723">
                <w:rPr>
                  <w:rFonts w:ascii="宋体" w:hAnsi="宋体" w:cs="宋体" w:hint="eastAsia"/>
                  <w:kern w:val="0"/>
                  <w:szCs w:val="21"/>
                </w:rPr>
                <w:t>id</w:t>
              </w:r>
            </w:ins>
            <w:del w:id="325" w:author="wang xun" w:date="2020-02-25T13:26:00Z">
              <w:r w:rsidR="009405E8" w:rsidDel="004D2131">
                <w:rPr>
                  <w:rFonts w:ascii="宋体" w:hAnsi="宋体" w:cs="宋体" w:hint="eastAsia"/>
                  <w:kern w:val="0"/>
                  <w:szCs w:val="21"/>
                </w:rPr>
                <w:delText>T</w:delText>
              </w:r>
              <w:r w:rsidR="009405E8" w:rsidDel="004D2131">
                <w:rPr>
                  <w:rFonts w:ascii="宋体" w:hAnsi="宋体" w:cs="宋体"/>
                  <w:kern w:val="0"/>
                  <w:szCs w:val="21"/>
                </w:rPr>
                <w:delText>ransferOrderID</w:delText>
              </w:r>
            </w:del>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FDB554E" w14:textId="77777777" w:rsidR="009405E8" w:rsidRDefault="009405E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C645884" w14:textId="77777777" w:rsidR="009405E8" w:rsidRDefault="009405E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0A4AF38" w14:textId="77777777" w:rsidR="009405E8" w:rsidRDefault="009405E8"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8E2ED82" w14:textId="77777777" w:rsidR="009405E8" w:rsidRPr="00DF39B2" w:rsidRDefault="009405E8" w:rsidP="00D1345E">
            <w:pPr>
              <w:widowControl/>
              <w:wordWrap w:val="0"/>
              <w:jc w:val="center"/>
              <w:rPr>
                <w:rFonts w:ascii="宋体" w:hAnsi="宋体" w:cs="宋体"/>
                <w:kern w:val="0"/>
                <w:szCs w:val="21"/>
              </w:rPr>
            </w:pPr>
            <w:r>
              <w:rPr>
                <w:rFonts w:ascii="宋体" w:hAnsi="宋体" w:hint="eastAsia"/>
                <w:kern w:val="0"/>
              </w:rPr>
              <w:t>出库单编号</w:t>
            </w:r>
          </w:p>
        </w:tc>
      </w:tr>
      <w:tr w:rsidR="00FB0936" w:rsidRPr="00EE5C1A" w:rsidDel="00F02723" w14:paraId="359C9703" w14:textId="4E8B3AE2" w:rsidTr="00D1345E">
        <w:trPr>
          <w:trHeight w:val="480"/>
          <w:tblCellSpacing w:w="0" w:type="dxa"/>
          <w:del w:id="326" w:author="马旭强" w:date="2020-02-25T14:34:00Z"/>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BEEB71B" w14:textId="43827E84" w:rsidR="00FB0936" w:rsidDel="00F02723" w:rsidRDefault="00FB0936" w:rsidP="00D1345E">
            <w:pPr>
              <w:widowControl/>
              <w:wordWrap w:val="0"/>
              <w:jc w:val="center"/>
              <w:rPr>
                <w:del w:id="327" w:author="马旭强" w:date="2020-02-25T14:34: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FF36F09" w14:textId="003C7881" w:rsidR="00FB0936" w:rsidDel="00F02723" w:rsidRDefault="00FB0936" w:rsidP="00D1345E">
            <w:pPr>
              <w:widowControl/>
              <w:wordWrap w:val="0"/>
              <w:jc w:val="center"/>
              <w:rPr>
                <w:del w:id="328" w:author="马旭强" w:date="2020-02-25T14:34: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8F77938" w14:textId="2AE7AB94" w:rsidR="00FB0936" w:rsidDel="00F02723" w:rsidRDefault="00FB0936" w:rsidP="00D1345E">
            <w:pPr>
              <w:widowControl/>
              <w:wordWrap w:val="0"/>
              <w:jc w:val="center"/>
              <w:rPr>
                <w:del w:id="329" w:author="马旭强" w:date="2020-02-25T14:34: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8F24816" w14:textId="14AE27E2" w:rsidR="00FB0936" w:rsidDel="00F02723" w:rsidRDefault="00FB0936" w:rsidP="00D1345E">
            <w:pPr>
              <w:widowControl/>
              <w:wordWrap w:val="0"/>
              <w:jc w:val="center"/>
              <w:rPr>
                <w:del w:id="330" w:author="马旭强" w:date="2020-02-25T14:34: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1C45FD1" w14:textId="783CC62A" w:rsidR="00FB0936" w:rsidDel="00F02723" w:rsidRDefault="00FB0936" w:rsidP="00D1345E">
            <w:pPr>
              <w:widowControl/>
              <w:wordWrap w:val="0"/>
              <w:jc w:val="center"/>
              <w:rPr>
                <w:del w:id="331" w:author="马旭强" w:date="2020-02-25T14:34:00Z"/>
                <w:rFonts w:ascii="宋体" w:hAnsi="宋体"/>
                <w:kern w:val="0"/>
              </w:rPr>
            </w:pPr>
          </w:p>
        </w:tc>
      </w:tr>
      <w:tr w:rsidR="009405E8" w:rsidRPr="00EE5C1A" w14:paraId="2BA309A7" w14:textId="77777777" w:rsidTr="00D1345E">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53B3667" w14:textId="77777777" w:rsidR="009405E8" w:rsidRPr="00EE5C1A" w:rsidRDefault="009405E8"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9405E8" w:rsidRPr="00EE5C1A" w14:paraId="12411CF6"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8B6054A" w14:textId="77777777" w:rsidR="009405E8" w:rsidRPr="00EE5C1A" w:rsidRDefault="009405E8"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9F5B582" w14:textId="3977CB29" w:rsidR="009405E8" w:rsidRPr="00EE5C1A" w:rsidRDefault="002B7A34" w:rsidP="00D1345E">
            <w:pPr>
              <w:widowControl/>
              <w:wordWrap w:val="0"/>
              <w:jc w:val="left"/>
              <w:rPr>
                <w:rFonts w:ascii="宋体" w:hAnsi="宋体" w:cs="宋体"/>
                <w:kern w:val="0"/>
                <w:szCs w:val="21"/>
              </w:rPr>
            </w:pPr>
            <w:ins w:id="332" w:author="马旭强" w:date="2020-02-25T14:35:00Z">
              <w:r w:rsidRPr="00EE5C1A">
                <w:rPr>
                  <w:rFonts w:ascii="宋体" w:hAnsi="宋体" w:cs="宋体" w:hint="eastAsia"/>
                  <w:kern w:val="0"/>
                  <w:szCs w:val="21"/>
                </w:rPr>
                <w:t>/v1/</w:t>
              </w:r>
              <w:r>
                <w:rPr>
                  <w:rFonts w:ascii="宋体" w:hAnsi="宋体" w:cs="宋体"/>
                  <w:kern w:val="0"/>
                  <w:szCs w:val="21"/>
                </w:rPr>
                <w:t>stock/123456789987654321</w:t>
              </w:r>
            </w:ins>
          </w:p>
        </w:tc>
      </w:tr>
      <w:tr w:rsidR="009405E8" w:rsidRPr="00EE5C1A" w14:paraId="361FC496"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700CFF3" w14:textId="77777777" w:rsidR="009405E8" w:rsidRPr="00EE5C1A" w:rsidRDefault="009405E8" w:rsidP="00D1345E">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lastRenderedPageBreak/>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5367B2A" w14:textId="63F4A27A" w:rsidR="009405E8" w:rsidRPr="00EE5C1A" w:rsidRDefault="00DF3F5E" w:rsidP="00D1345E">
            <w:pPr>
              <w:widowControl/>
              <w:wordWrap w:val="0"/>
              <w:jc w:val="left"/>
              <w:rPr>
                <w:rFonts w:ascii="宋体" w:hAnsi="宋体" w:cs="宋体"/>
                <w:kern w:val="0"/>
                <w:szCs w:val="21"/>
              </w:rPr>
            </w:pPr>
            <w:ins w:id="333" w:author="马旭强" w:date="2020-02-25T14:36:00Z">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ins>
          </w:p>
        </w:tc>
      </w:tr>
    </w:tbl>
    <w:p w14:paraId="3D65C464" w14:textId="3976DC8A" w:rsidR="00D1345E" w:rsidRDefault="00D1345E" w:rsidP="00D1345E">
      <w:pPr>
        <w:pStyle w:val="3"/>
      </w:pPr>
      <w:bookmarkStart w:id="334" w:name="_Toc33013851"/>
      <w:r>
        <w:rPr>
          <w:rFonts w:hint="eastAsia"/>
        </w:rPr>
        <w:t>成品入库单</w:t>
      </w:r>
      <w:bookmarkEnd w:id="334"/>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1"/>
        <w:gridCol w:w="1462"/>
        <w:gridCol w:w="1462"/>
        <w:gridCol w:w="1462"/>
        <w:gridCol w:w="1985"/>
      </w:tblGrid>
      <w:tr w:rsidR="00D1345E" w:rsidRPr="00EE5C1A" w14:paraId="3F04A6D9" w14:textId="77777777" w:rsidTr="00D1345E">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98C1B6A" w14:textId="77777777" w:rsidR="00D1345E" w:rsidRPr="00EE5C1A" w:rsidRDefault="00D1345E" w:rsidP="00D1345E">
            <w:pPr>
              <w:widowControl/>
              <w:wordWrap w:val="0"/>
              <w:jc w:val="left"/>
              <w:rPr>
                <w:rFonts w:ascii="宋体" w:hAnsi="宋体" w:cs="宋体"/>
                <w:color w:val="FFFFFF"/>
                <w:kern w:val="0"/>
                <w:szCs w:val="21"/>
              </w:rPr>
            </w:pPr>
            <w:r>
              <w:rPr>
                <w:rFonts w:ascii="宋体" w:hAnsi="宋体" w:cs="宋体" w:hint="eastAsia"/>
                <w:color w:val="FFFFFF"/>
                <w:kern w:val="0"/>
                <w:szCs w:val="21"/>
              </w:rPr>
              <w:t>物料需求</w:t>
            </w:r>
          </w:p>
        </w:tc>
      </w:tr>
      <w:tr w:rsidR="00D1345E" w:rsidRPr="00EE5C1A" w14:paraId="5EE376C1" w14:textId="77777777" w:rsidTr="009A0945">
        <w:trPr>
          <w:trHeight w:val="480"/>
          <w:tblCellSpacing w:w="0" w:type="dxa"/>
        </w:trPr>
        <w:tc>
          <w:tcPr>
            <w:tcW w:w="124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081978B" w14:textId="77777777" w:rsidR="00D1345E" w:rsidRPr="00EE5C1A" w:rsidRDefault="00D1345E" w:rsidP="00D1345E">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3D3DF9C" w14:textId="77777777" w:rsidR="00893001" w:rsidRDefault="00D1345E" w:rsidP="00D1345E">
            <w:pPr>
              <w:widowControl/>
              <w:wordWrap w:val="0"/>
              <w:jc w:val="left"/>
              <w:rPr>
                <w:rFonts w:ascii="宋体" w:hAnsi="宋体" w:cs="宋体"/>
                <w:kern w:val="0"/>
                <w:szCs w:val="21"/>
              </w:rPr>
            </w:pPr>
            <w:r>
              <w:rPr>
                <w:rFonts w:ascii="宋体" w:hAnsi="宋体" w:cs="宋体" w:hint="eastAsia"/>
                <w:kern w:val="0"/>
                <w:szCs w:val="21"/>
              </w:rPr>
              <w:t>M</w:t>
            </w:r>
            <w:r>
              <w:rPr>
                <w:rFonts w:ascii="宋体" w:hAnsi="宋体" w:cs="宋体"/>
                <w:kern w:val="0"/>
                <w:szCs w:val="21"/>
              </w:rPr>
              <w:t>ES</w:t>
            </w:r>
            <w:r>
              <w:rPr>
                <w:rFonts w:ascii="宋体" w:hAnsi="宋体" w:cs="宋体" w:hint="eastAsia"/>
                <w:kern w:val="0"/>
                <w:szCs w:val="21"/>
              </w:rPr>
              <w:t>调用E</w:t>
            </w:r>
            <w:r>
              <w:rPr>
                <w:rFonts w:ascii="宋体" w:hAnsi="宋体" w:cs="宋体"/>
                <w:kern w:val="0"/>
                <w:szCs w:val="21"/>
              </w:rPr>
              <w:t>RP</w:t>
            </w:r>
            <w:r>
              <w:rPr>
                <w:rFonts w:ascii="宋体" w:hAnsi="宋体" w:cs="宋体" w:hint="eastAsia"/>
                <w:kern w:val="0"/>
                <w:szCs w:val="21"/>
              </w:rPr>
              <w:t>，</w:t>
            </w:r>
            <w:r w:rsidR="00895AA1">
              <w:rPr>
                <w:rFonts w:ascii="宋体" w:hAnsi="宋体" w:cs="宋体" w:hint="eastAsia"/>
                <w:kern w:val="0"/>
                <w:szCs w:val="21"/>
              </w:rPr>
              <w:t>传递</w:t>
            </w:r>
            <w:r w:rsidR="00F4716E">
              <w:rPr>
                <w:rFonts w:ascii="宋体" w:hAnsi="宋体" w:cs="宋体" w:hint="eastAsia"/>
                <w:kern w:val="0"/>
                <w:szCs w:val="21"/>
              </w:rPr>
              <w:t>成品入</w:t>
            </w:r>
            <w:r>
              <w:rPr>
                <w:rFonts w:ascii="宋体" w:hAnsi="宋体" w:cs="宋体" w:hint="eastAsia"/>
                <w:kern w:val="0"/>
                <w:szCs w:val="21"/>
              </w:rPr>
              <w:t>库单。</w:t>
            </w:r>
          </w:p>
          <w:p w14:paraId="70ED442B" w14:textId="77777777" w:rsidR="00893001" w:rsidRDefault="00893001" w:rsidP="00D1345E">
            <w:pPr>
              <w:widowControl/>
              <w:wordWrap w:val="0"/>
              <w:jc w:val="left"/>
              <w:rPr>
                <w:rFonts w:ascii="宋体" w:hAnsi="宋体" w:cs="宋体"/>
                <w:kern w:val="0"/>
                <w:szCs w:val="21"/>
              </w:rPr>
            </w:pPr>
            <w:r w:rsidRPr="00893001">
              <w:rPr>
                <w:rFonts w:ascii="宋体" w:hAnsi="宋体" w:cs="宋体"/>
                <w:kern w:val="0"/>
                <w:szCs w:val="21"/>
              </w:rPr>
              <w:t>主表：入库单编号、车间、入库类型</w:t>
            </w:r>
          </w:p>
          <w:p w14:paraId="769F78A0" w14:textId="42592500" w:rsidR="00D1345E" w:rsidRPr="009C33CF" w:rsidRDefault="00893001" w:rsidP="00D1345E">
            <w:pPr>
              <w:widowControl/>
              <w:wordWrap w:val="0"/>
              <w:jc w:val="left"/>
              <w:rPr>
                <w:rFonts w:ascii="宋体" w:hAnsi="宋体" w:cs="宋体"/>
                <w:kern w:val="0"/>
                <w:szCs w:val="21"/>
              </w:rPr>
            </w:pPr>
            <w:r w:rsidRPr="00893001">
              <w:rPr>
                <w:rFonts w:ascii="宋体" w:hAnsi="宋体" w:cs="宋体"/>
                <w:kern w:val="0"/>
                <w:szCs w:val="21"/>
              </w:rPr>
              <w:t>明细表：物料编号、物料名称、出库数量、桶型编码、桶型、包装计量编码、包装计量、批次号、库位、吨槽号、备注</w:t>
            </w:r>
          </w:p>
        </w:tc>
      </w:tr>
      <w:tr w:rsidR="00D1345E" w:rsidRPr="00EE5C1A" w14:paraId="36BFD684"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74FA1DA" w14:textId="77777777" w:rsidR="00D1345E" w:rsidRPr="00EE5C1A" w:rsidRDefault="00D1345E" w:rsidP="00D1345E">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25011CF0" w14:textId="5010BF9A" w:rsidR="00D1345E" w:rsidRPr="00EE5C1A" w:rsidRDefault="00341240" w:rsidP="00D1345E">
            <w:pPr>
              <w:widowControl/>
              <w:wordWrap w:val="0"/>
              <w:jc w:val="left"/>
              <w:rPr>
                <w:rFonts w:ascii="宋体" w:hAnsi="宋体" w:cs="宋体"/>
                <w:kern w:val="0"/>
                <w:szCs w:val="21"/>
              </w:rPr>
            </w:pPr>
            <w:ins w:id="335" w:author="马旭强" w:date="2020-02-27T07:47:00Z">
              <w:r>
                <w:rPr>
                  <w:rFonts w:ascii="宋体" w:hAnsi="宋体" w:cs="宋体" w:hint="eastAsia"/>
                  <w:kern w:val="0"/>
                  <w:szCs w:val="21"/>
                </w:rPr>
                <w:t>v1/</w:t>
              </w:r>
              <w:r>
                <w:rPr>
                  <w:rFonts w:ascii="宋体" w:hAnsi="宋体" w:cs="宋体"/>
                  <w:kern w:val="0"/>
                  <w:szCs w:val="21"/>
                </w:rPr>
                <w:t>produce</w:t>
              </w:r>
            </w:ins>
            <w:ins w:id="336" w:author="马旭强" w:date="2020-02-27T07:48:00Z">
              <w:r w:rsidR="00264EBE">
                <w:rPr>
                  <w:rFonts w:ascii="宋体" w:hAnsi="宋体" w:cs="宋体"/>
                  <w:kern w:val="0"/>
                  <w:szCs w:val="21"/>
                </w:rPr>
                <w:t>/stock</w:t>
              </w:r>
            </w:ins>
          </w:p>
        </w:tc>
      </w:tr>
      <w:tr w:rsidR="00D1345E" w:rsidRPr="00EE5C1A" w14:paraId="27269C97"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89549AF" w14:textId="77777777" w:rsidR="00D1345E" w:rsidRPr="00EE5C1A" w:rsidRDefault="00D1345E" w:rsidP="00D1345E">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238C692" w14:textId="2C8DEECC" w:rsidR="00D1345E" w:rsidRPr="00EE5C1A" w:rsidRDefault="00CC3E6A" w:rsidP="00D1345E">
            <w:pPr>
              <w:widowControl/>
              <w:wordWrap w:val="0"/>
              <w:jc w:val="left"/>
              <w:rPr>
                <w:rFonts w:ascii="宋体" w:hAnsi="宋体" w:cs="宋体"/>
                <w:kern w:val="0"/>
                <w:szCs w:val="21"/>
              </w:rPr>
            </w:pPr>
            <w:ins w:id="337" w:author="马旭强" w:date="2020-02-27T07:47:00Z">
              <w:r>
                <w:rPr>
                  <w:rFonts w:ascii="宋体" w:hAnsi="宋体" w:cs="宋体" w:hint="eastAsia"/>
                  <w:kern w:val="0"/>
                  <w:szCs w:val="21"/>
                </w:rPr>
                <w:t>post</w:t>
              </w:r>
            </w:ins>
          </w:p>
        </w:tc>
      </w:tr>
      <w:tr w:rsidR="00D1345E" w:rsidRPr="00EE5C1A" w14:paraId="6E6DEEBD"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F52269F" w14:textId="77777777" w:rsidR="00D1345E" w:rsidRPr="00EE5C1A" w:rsidRDefault="00D1345E" w:rsidP="00D1345E">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DA06C77" w14:textId="307969B9" w:rsidR="00D1345E" w:rsidRPr="00EE5C1A" w:rsidRDefault="00CC3E6A" w:rsidP="00D1345E">
            <w:pPr>
              <w:widowControl/>
              <w:wordWrap w:val="0"/>
              <w:jc w:val="left"/>
              <w:rPr>
                <w:rFonts w:ascii="宋体" w:hAnsi="宋体" w:cs="宋体"/>
                <w:kern w:val="0"/>
                <w:szCs w:val="21"/>
              </w:rPr>
            </w:pPr>
            <w:ins w:id="338" w:author="马旭强" w:date="2020-02-27T07:48:00Z">
              <w:r w:rsidRPr="00EE5C1A">
                <w:rPr>
                  <w:rFonts w:ascii="宋体" w:hAnsi="宋体" w:cs="宋体" w:hint="eastAsia"/>
                  <w:kern w:val="0"/>
                  <w:szCs w:val="21"/>
                </w:rPr>
                <w:t>application/json</w:t>
              </w:r>
            </w:ins>
          </w:p>
        </w:tc>
      </w:tr>
      <w:tr w:rsidR="00D1345E" w:rsidRPr="00EE5C1A" w14:paraId="176D1CC3"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A6CBCE1" w14:textId="77777777" w:rsidR="00D1345E" w:rsidRPr="00EE5C1A" w:rsidRDefault="00D1345E" w:rsidP="00D1345E">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896ACBA" w14:textId="700354AC" w:rsidR="00D1345E" w:rsidRPr="00EE5C1A" w:rsidRDefault="00CC3E6A" w:rsidP="00D1345E">
            <w:pPr>
              <w:widowControl/>
              <w:wordWrap w:val="0"/>
              <w:jc w:val="left"/>
              <w:rPr>
                <w:rFonts w:ascii="宋体" w:hAnsi="宋体" w:cs="宋体"/>
                <w:kern w:val="0"/>
                <w:szCs w:val="21"/>
              </w:rPr>
            </w:pPr>
            <w:ins w:id="339" w:author="马旭强" w:date="2020-02-27T07:48:00Z">
              <w:r w:rsidRPr="00EE5C1A">
                <w:rPr>
                  <w:rFonts w:ascii="宋体" w:hAnsi="宋体" w:cs="宋体" w:hint="eastAsia"/>
                  <w:kern w:val="0"/>
                  <w:szCs w:val="21"/>
                </w:rPr>
                <w:t>*/*</w:t>
              </w:r>
            </w:ins>
          </w:p>
        </w:tc>
      </w:tr>
      <w:tr w:rsidR="00D1345E" w:rsidRPr="00EE5C1A" w14:paraId="6EC49CAE"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FF5195D" w14:textId="77777777" w:rsidR="00D1345E" w:rsidRPr="00EE5C1A" w:rsidRDefault="00D1345E"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8DAEB4A" w14:textId="77777777" w:rsidR="00D1345E" w:rsidRPr="00EE5C1A" w:rsidRDefault="00D1345E"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1813BF1" w14:textId="77777777" w:rsidR="00D1345E" w:rsidRPr="00EE5C1A" w:rsidRDefault="00D1345E"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5E56005" w14:textId="77777777" w:rsidR="00D1345E" w:rsidRPr="00EE5C1A" w:rsidRDefault="00D1345E" w:rsidP="00D1345E">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BA186FF" w14:textId="77777777" w:rsidR="00D1345E" w:rsidRPr="00EE5C1A" w:rsidRDefault="00D1345E" w:rsidP="00D1345E">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D1345E" w:rsidRPr="00EE5C1A" w14:paraId="364113DF"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7BBBA52" w14:textId="34E6DC0A" w:rsidR="00D1345E" w:rsidRDefault="004D2131" w:rsidP="00D1345E">
            <w:pPr>
              <w:widowControl/>
              <w:wordWrap w:val="0"/>
              <w:jc w:val="center"/>
              <w:rPr>
                <w:rFonts w:ascii="宋体" w:hAnsi="宋体" w:cs="宋体"/>
                <w:kern w:val="0"/>
                <w:szCs w:val="21"/>
              </w:rPr>
            </w:pPr>
            <w:ins w:id="340" w:author="wang xun" w:date="2020-02-25T13:26:00Z">
              <w:r>
                <w:rPr>
                  <w:rFonts w:ascii="宋体" w:hAnsi="宋体" w:cs="宋体"/>
                  <w:kern w:val="0"/>
                  <w:szCs w:val="21"/>
                </w:rPr>
                <w:t>stockInI</w:t>
              </w:r>
              <w:del w:id="341" w:author="马旭强" w:date="2020-02-25T14:45:00Z">
                <w:r w:rsidDel="00C50685">
                  <w:rPr>
                    <w:rFonts w:ascii="宋体" w:hAnsi="宋体" w:cs="宋体" w:hint="eastAsia"/>
                    <w:kern w:val="0"/>
                    <w:szCs w:val="21"/>
                  </w:rPr>
                  <w:delText>D</w:delText>
                </w:r>
              </w:del>
            </w:ins>
            <w:ins w:id="342" w:author="马旭强" w:date="2020-02-25T14:45:00Z">
              <w:r w:rsidR="00C50685">
                <w:rPr>
                  <w:rFonts w:ascii="宋体" w:hAnsi="宋体" w:cs="宋体" w:hint="eastAsia"/>
                  <w:kern w:val="0"/>
                  <w:szCs w:val="21"/>
                </w:rPr>
                <w:t>d</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7E7A00C" w14:textId="77777777" w:rsidR="00D1345E" w:rsidRDefault="00D1345E"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BF3D869" w14:textId="77777777" w:rsidR="00D1345E" w:rsidRDefault="00D1345E"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4C1E4C5" w14:textId="77777777" w:rsidR="00D1345E" w:rsidRDefault="00D1345E"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D725559" w14:textId="59FCAB24" w:rsidR="00D1345E" w:rsidRPr="00DF39B2" w:rsidRDefault="00F4716E" w:rsidP="00D1345E">
            <w:pPr>
              <w:widowControl/>
              <w:wordWrap w:val="0"/>
              <w:jc w:val="center"/>
              <w:rPr>
                <w:rFonts w:ascii="宋体" w:hAnsi="宋体" w:cs="宋体"/>
                <w:kern w:val="0"/>
                <w:szCs w:val="21"/>
              </w:rPr>
            </w:pPr>
            <w:r>
              <w:rPr>
                <w:rFonts w:ascii="宋体" w:hAnsi="宋体" w:hint="eastAsia"/>
                <w:kern w:val="0"/>
              </w:rPr>
              <w:t>入</w:t>
            </w:r>
            <w:r w:rsidR="00D1345E">
              <w:rPr>
                <w:rFonts w:ascii="宋体" w:hAnsi="宋体" w:hint="eastAsia"/>
                <w:kern w:val="0"/>
              </w:rPr>
              <w:t>库单编号</w:t>
            </w:r>
          </w:p>
        </w:tc>
      </w:tr>
      <w:tr w:rsidR="004E337B" w:rsidRPr="00EE5C1A" w14:paraId="7A8FE071"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4A9E634" w14:textId="76CDB4FA" w:rsidR="004E337B" w:rsidRDefault="004D2131" w:rsidP="00D1345E">
            <w:pPr>
              <w:widowControl/>
              <w:wordWrap w:val="0"/>
              <w:jc w:val="center"/>
              <w:rPr>
                <w:rFonts w:ascii="宋体" w:hAnsi="宋体" w:cs="宋体"/>
                <w:kern w:val="0"/>
                <w:szCs w:val="21"/>
              </w:rPr>
            </w:pPr>
            <w:ins w:id="343" w:author="wang xun" w:date="2020-02-25T13:26:00Z">
              <w:r>
                <w:rPr>
                  <w:rFonts w:ascii="宋体" w:hAnsi="宋体" w:cs="宋体"/>
                  <w:kern w:val="0"/>
                  <w:szCs w:val="21"/>
                </w:rPr>
                <w:t>p</w:t>
              </w:r>
            </w:ins>
            <w:ins w:id="344" w:author="wang xun" w:date="2020-02-25T13:16:00Z">
              <w:r w:rsidR="00B73E9B">
                <w:rPr>
                  <w:rFonts w:ascii="宋体" w:hAnsi="宋体" w:cs="宋体" w:hint="eastAsia"/>
                  <w:kern w:val="0"/>
                  <w:szCs w:val="21"/>
                </w:rPr>
                <w:t>lantCode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4F11416" w14:textId="77777777" w:rsidR="004E337B" w:rsidRDefault="004E337B"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F9C5680" w14:textId="77777777" w:rsidR="004E337B" w:rsidRDefault="004E337B"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BAF436B" w14:textId="77777777" w:rsidR="004E337B" w:rsidRDefault="004E337B"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DBA2E52" w14:textId="78D809CB" w:rsidR="004E337B" w:rsidRDefault="004E337B" w:rsidP="00D1345E">
            <w:pPr>
              <w:widowControl/>
              <w:wordWrap w:val="0"/>
              <w:jc w:val="center"/>
              <w:rPr>
                <w:rFonts w:ascii="宋体" w:hAnsi="宋体"/>
                <w:kern w:val="0"/>
              </w:rPr>
            </w:pPr>
            <w:r>
              <w:rPr>
                <w:rFonts w:ascii="宋体" w:hAnsi="宋体" w:hint="eastAsia"/>
                <w:kern w:val="0"/>
              </w:rPr>
              <w:t>车间</w:t>
            </w:r>
            <w:ins w:id="345" w:author="wang xun" w:date="2020-02-25T13:16:00Z">
              <w:r w:rsidR="00B73E9B">
                <w:rPr>
                  <w:rFonts w:ascii="宋体" w:hAnsi="宋体" w:hint="eastAsia"/>
                  <w:kern w:val="0"/>
                </w:rPr>
                <w:t>编号</w:t>
              </w:r>
            </w:ins>
          </w:p>
        </w:tc>
      </w:tr>
      <w:tr w:rsidR="00B73E9B" w:rsidRPr="00EE5C1A" w14:paraId="5A380D77" w14:textId="77777777" w:rsidTr="00D1345E">
        <w:trPr>
          <w:trHeight w:val="480"/>
          <w:tblCellSpacing w:w="0" w:type="dxa"/>
          <w:ins w:id="346" w:author="wang xun" w:date="2020-02-25T13:16:00Z"/>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F045334" w14:textId="5EF33B91" w:rsidR="00B73E9B" w:rsidRDefault="004D2131" w:rsidP="00D1345E">
            <w:pPr>
              <w:widowControl/>
              <w:wordWrap w:val="0"/>
              <w:jc w:val="center"/>
              <w:rPr>
                <w:ins w:id="347" w:author="wang xun" w:date="2020-02-25T13:16:00Z"/>
                <w:rFonts w:ascii="宋体" w:hAnsi="宋体" w:cs="宋体"/>
                <w:kern w:val="0"/>
                <w:szCs w:val="21"/>
              </w:rPr>
            </w:pPr>
            <w:ins w:id="348" w:author="wang xun" w:date="2020-02-25T13:26:00Z">
              <w:r>
                <w:rPr>
                  <w:rFonts w:ascii="宋体" w:hAnsi="宋体" w:cs="宋体"/>
                  <w:kern w:val="0"/>
                  <w:szCs w:val="21"/>
                </w:rPr>
                <w:t>p</w:t>
              </w:r>
            </w:ins>
            <w:ins w:id="349" w:author="wang xun" w:date="2020-02-25T13:16:00Z">
              <w:r w:rsidR="00B73E9B">
                <w:rPr>
                  <w:rFonts w:ascii="宋体" w:hAnsi="宋体" w:cs="宋体" w:hint="eastAsia"/>
                  <w:kern w:val="0"/>
                  <w:szCs w:val="21"/>
                </w:rPr>
                <w:t>lantName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3F8E68E" w14:textId="77777777" w:rsidR="00B73E9B" w:rsidRDefault="00B73E9B" w:rsidP="00D1345E">
            <w:pPr>
              <w:widowControl/>
              <w:wordWrap w:val="0"/>
              <w:jc w:val="center"/>
              <w:rPr>
                <w:ins w:id="350" w:author="wang xun" w:date="2020-02-25T13:16: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EB1A84F" w14:textId="77777777" w:rsidR="00B73E9B" w:rsidRDefault="00B73E9B" w:rsidP="00D1345E">
            <w:pPr>
              <w:widowControl/>
              <w:wordWrap w:val="0"/>
              <w:jc w:val="center"/>
              <w:rPr>
                <w:ins w:id="351" w:author="wang xun" w:date="2020-02-25T13:16: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092A68E" w14:textId="77777777" w:rsidR="00B73E9B" w:rsidRDefault="00B73E9B" w:rsidP="00D1345E">
            <w:pPr>
              <w:widowControl/>
              <w:wordWrap w:val="0"/>
              <w:jc w:val="center"/>
              <w:rPr>
                <w:ins w:id="352" w:author="wang xun" w:date="2020-02-25T13:16: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50C76D8" w14:textId="06D5C521" w:rsidR="00B73E9B" w:rsidRDefault="00B73E9B" w:rsidP="00D1345E">
            <w:pPr>
              <w:widowControl/>
              <w:wordWrap w:val="0"/>
              <w:jc w:val="center"/>
              <w:rPr>
                <w:ins w:id="353" w:author="wang xun" w:date="2020-02-25T13:16:00Z"/>
                <w:rFonts w:ascii="宋体" w:hAnsi="宋体"/>
                <w:kern w:val="0"/>
              </w:rPr>
            </w:pPr>
            <w:ins w:id="354" w:author="wang xun" w:date="2020-02-25T13:16:00Z">
              <w:r>
                <w:rPr>
                  <w:rFonts w:ascii="宋体" w:hAnsi="宋体" w:hint="eastAsia"/>
                  <w:kern w:val="0"/>
                </w:rPr>
                <w:t>车间名称</w:t>
              </w:r>
            </w:ins>
          </w:p>
        </w:tc>
      </w:tr>
      <w:tr w:rsidR="00C73F76" w:rsidRPr="00EE5C1A" w14:paraId="28334ABC"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BB4406C" w14:textId="2C24BF36" w:rsidR="00C73F76" w:rsidRDefault="004D2131" w:rsidP="00D1345E">
            <w:pPr>
              <w:widowControl/>
              <w:wordWrap w:val="0"/>
              <w:jc w:val="center"/>
              <w:rPr>
                <w:rFonts w:ascii="宋体" w:hAnsi="宋体" w:cs="宋体"/>
                <w:kern w:val="0"/>
                <w:szCs w:val="21"/>
              </w:rPr>
            </w:pPr>
            <w:ins w:id="355" w:author="wang xun" w:date="2020-02-25T13:26:00Z">
              <w:r>
                <w:rPr>
                  <w:rFonts w:ascii="宋体" w:hAnsi="宋体" w:cs="宋体"/>
                  <w:kern w:val="0"/>
                  <w:szCs w:val="21"/>
                </w:rPr>
                <w:t>t</w:t>
              </w:r>
            </w:ins>
            <w:ins w:id="356" w:author="wang xun" w:date="2020-02-25T13:16:00Z">
              <w:r w:rsidR="00B73E9B">
                <w:rPr>
                  <w:rFonts w:ascii="宋体" w:hAnsi="宋体" w:cs="宋体" w:hint="eastAsia"/>
                  <w:kern w:val="0"/>
                  <w:szCs w:val="21"/>
                </w:rPr>
                <w:t>ype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D183DD6" w14:textId="77777777" w:rsidR="00C73F76" w:rsidRDefault="00C73F76"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60902F8" w14:textId="77777777" w:rsidR="00C73F76" w:rsidRDefault="00C73F76"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2C3E831" w14:textId="77777777" w:rsidR="00C73F76" w:rsidRDefault="00C73F76"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0AF82A2" w14:textId="4448E61E" w:rsidR="00C73F76" w:rsidRDefault="00C73F76" w:rsidP="00D1345E">
            <w:pPr>
              <w:widowControl/>
              <w:wordWrap w:val="0"/>
              <w:jc w:val="center"/>
              <w:rPr>
                <w:rFonts w:ascii="宋体" w:hAnsi="宋体"/>
                <w:kern w:val="0"/>
              </w:rPr>
            </w:pPr>
            <w:r>
              <w:rPr>
                <w:rFonts w:ascii="宋体" w:hAnsi="宋体" w:hint="eastAsia"/>
                <w:kern w:val="0"/>
              </w:rPr>
              <w:t>入库类型</w:t>
            </w:r>
          </w:p>
        </w:tc>
      </w:tr>
      <w:tr w:rsidR="00D1345E" w:rsidRPr="00EE5C1A" w14:paraId="2434CB4F"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9A411FF" w14:textId="5167E45A" w:rsidR="00D1345E" w:rsidRDefault="004D2131" w:rsidP="00D1345E">
            <w:pPr>
              <w:widowControl/>
              <w:wordWrap w:val="0"/>
              <w:jc w:val="center"/>
              <w:rPr>
                <w:rFonts w:ascii="宋体" w:hAnsi="宋体" w:cs="宋体"/>
                <w:kern w:val="0"/>
                <w:szCs w:val="21"/>
              </w:rPr>
            </w:pPr>
            <w:ins w:id="357" w:author="wang xun" w:date="2020-02-25T13:26:00Z">
              <w:r>
                <w:rPr>
                  <w:rFonts w:ascii="宋体" w:hAnsi="宋体" w:cs="宋体"/>
                  <w:kern w:val="0"/>
                  <w:szCs w:val="21"/>
                </w:rPr>
                <w:t>m</w:t>
              </w:r>
            </w:ins>
            <w:ins w:id="358" w:author="wang xun" w:date="2020-02-25T13:17:00Z">
              <w:r w:rsidR="007B2DCB">
                <w:rPr>
                  <w:rFonts w:ascii="宋体" w:hAnsi="宋体" w:cs="宋体" w:hint="eastAsia"/>
                  <w:kern w:val="0"/>
                  <w:szCs w:val="21"/>
                </w:rPr>
                <w:t>aterial</w:t>
              </w:r>
              <w:r w:rsidR="007B2DCB">
                <w:rPr>
                  <w:rFonts w:ascii="宋体" w:hAnsi="宋体" w:cs="宋体"/>
                  <w:kern w:val="0"/>
                  <w:szCs w:val="21"/>
                </w:rPr>
                <w:t>Code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653687D" w14:textId="77777777" w:rsidR="00D1345E" w:rsidRDefault="00D1345E"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8DC38D5" w14:textId="77777777" w:rsidR="00D1345E" w:rsidRDefault="00D1345E"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37D30C6" w14:textId="77777777" w:rsidR="00D1345E" w:rsidRDefault="00D1345E" w:rsidP="00D1345E">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4C4FD43" w14:textId="2286E679" w:rsidR="00D1345E" w:rsidRDefault="009A0945" w:rsidP="00D1345E">
            <w:pPr>
              <w:widowControl/>
              <w:wordWrap w:val="0"/>
              <w:jc w:val="center"/>
              <w:rPr>
                <w:rFonts w:ascii="宋体" w:hAnsi="宋体"/>
                <w:kern w:val="0"/>
              </w:rPr>
            </w:pPr>
            <w:r>
              <w:rPr>
                <w:rFonts w:ascii="宋体" w:hAnsi="宋体" w:hint="eastAsia"/>
              </w:rPr>
              <w:t>物料编号</w:t>
            </w:r>
          </w:p>
        </w:tc>
      </w:tr>
      <w:tr w:rsidR="009A0945" w:rsidRPr="00EE5C1A" w14:paraId="66F23422"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D7E9324" w14:textId="4CB8EE52" w:rsidR="009A0945" w:rsidRDefault="004D2131" w:rsidP="009A0945">
            <w:pPr>
              <w:widowControl/>
              <w:wordWrap w:val="0"/>
              <w:jc w:val="center"/>
              <w:rPr>
                <w:rFonts w:ascii="宋体" w:hAnsi="宋体" w:cs="宋体"/>
                <w:kern w:val="0"/>
                <w:szCs w:val="21"/>
              </w:rPr>
            </w:pPr>
            <w:ins w:id="359" w:author="wang xun" w:date="2020-02-25T13:26:00Z">
              <w:r>
                <w:rPr>
                  <w:rFonts w:ascii="宋体" w:hAnsi="宋体" w:cs="宋体"/>
                  <w:kern w:val="0"/>
                  <w:szCs w:val="21"/>
                </w:rPr>
                <w:t>m</w:t>
              </w:r>
            </w:ins>
            <w:ins w:id="360" w:author="wang xun" w:date="2020-02-25T13:17:00Z">
              <w:r w:rsidR="007B2DCB">
                <w:rPr>
                  <w:rFonts w:ascii="宋体" w:hAnsi="宋体" w:cs="宋体" w:hint="eastAsia"/>
                  <w:kern w:val="0"/>
                  <w:szCs w:val="21"/>
                </w:rPr>
                <w:t>aterialName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BDFA671"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E011924"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B2E369E"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6F2429D" w14:textId="044591B2" w:rsidR="009A0945" w:rsidRDefault="009A0945" w:rsidP="009A0945">
            <w:pPr>
              <w:widowControl/>
              <w:wordWrap w:val="0"/>
              <w:jc w:val="center"/>
              <w:rPr>
                <w:rFonts w:ascii="宋体" w:hAnsi="宋体"/>
                <w:kern w:val="0"/>
              </w:rPr>
            </w:pPr>
            <w:r>
              <w:rPr>
                <w:rFonts w:ascii="宋体" w:hAnsi="宋体" w:hint="eastAsia"/>
                <w:kern w:val="0"/>
              </w:rPr>
              <w:t>物料名称</w:t>
            </w:r>
          </w:p>
        </w:tc>
      </w:tr>
      <w:tr w:rsidR="009A0945" w:rsidRPr="00EE5C1A" w14:paraId="12059D03"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8D19802" w14:textId="6764968B" w:rsidR="009A0945" w:rsidRDefault="004D2131" w:rsidP="009A0945">
            <w:pPr>
              <w:widowControl/>
              <w:wordWrap w:val="0"/>
              <w:jc w:val="center"/>
              <w:rPr>
                <w:rFonts w:ascii="宋体" w:hAnsi="宋体" w:cs="宋体"/>
                <w:kern w:val="0"/>
                <w:szCs w:val="21"/>
              </w:rPr>
            </w:pPr>
            <w:ins w:id="361" w:author="wang xun" w:date="2020-02-25T13:26:00Z">
              <w:r>
                <w:rPr>
                  <w:rFonts w:ascii="宋体" w:hAnsi="宋体" w:cs="宋体"/>
                  <w:kern w:val="0"/>
                  <w:szCs w:val="21"/>
                </w:rPr>
                <w:t>c</w:t>
              </w:r>
            </w:ins>
            <w:ins w:id="362" w:author="wang xun" w:date="2020-02-25T13:17:00Z">
              <w:r w:rsidR="007B2DCB">
                <w:rPr>
                  <w:rFonts w:ascii="宋体" w:hAnsi="宋体" w:cs="宋体" w:hint="eastAsia"/>
                  <w:kern w:val="0"/>
                  <w:szCs w:val="21"/>
                </w:rPr>
                <w:t>ount</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BC15C52"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3FF763A"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A677100"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D66F65A" w14:textId="615FF8CE" w:rsidR="009A0945" w:rsidRDefault="007B2DCB" w:rsidP="009A0945">
            <w:pPr>
              <w:widowControl/>
              <w:wordWrap w:val="0"/>
              <w:jc w:val="center"/>
              <w:rPr>
                <w:rFonts w:ascii="宋体" w:hAnsi="宋体"/>
                <w:kern w:val="0"/>
              </w:rPr>
            </w:pPr>
            <w:ins w:id="363" w:author="wang xun" w:date="2020-02-25T13:17:00Z">
              <w:r>
                <w:rPr>
                  <w:rFonts w:ascii="宋体" w:hAnsi="宋体" w:hint="eastAsia"/>
                </w:rPr>
                <w:t>入</w:t>
              </w:r>
            </w:ins>
            <w:del w:id="364" w:author="wang xun" w:date="2020-02-25T13:17:00Z">
              <w:r w:rsidR="009A0945" w:rsidDel="007B2DCB">
                <w:rPr>
                  <w:rFonts w:ascii="宋体" w:hAnsi="宋体" w:hint="eastAsia"/>
                </w:rPr>
                <w:delText>出</w:delText>
              </w:r>
            </w:del>
            <w:r w:rsidR="009A0945">
              <w:rPr>
                <w:rFonts w:ascii="宋体" w:hAnsi="宋体" w:hint="eastAsia"/>
              </w:rPr>
              <w:t>库数量</w:t>
            </w:r>
          </w:p>
        </w:tc>
      </w:tr>
      <w:tr w:rsidR="009A0945" w:rsidRPr="00EE5C1A" w14:paraId="4B6C9A31"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154CC13" w14:textId="54C5567E" w:rsidR="009A0945" w:rsidRDefault="004D2131" w:rsidP="009A0945">
            <w:pPr>
              <w:widowControl/>
              <w:wordWrap w:val="0"/>
              <w:jc w:val="center"/>
              <w:rPr>
                <w:rFonts w:ascii="宋体" w:hAnsi="宋体" w:cs="宋体"/>
                <w:kern w:val="0"/>
                <w:szCs w:val="21"/>
              </w:rPr>
            </w:pPr>
            <w:ins w:id="365" w:author="wang xun" w:date="2020-02-25T13:27:00Z">
              <w:r>
                <w:rPr>
                  <w:rFonts w:ascii="宋体" w:hAnsi="宋体" w:cs="宋体"/>
                  <w:kern w:val="0"/>
                  <w:szCs w:val="21"/>
                </w:rPr>
                <w:t>p</w:t>
              </w:r>
            </w:ins>
            <w:ins w:id="366" w:author="wang xun" w:date="2020-02-25T13:18:00Z">
              <w:r w:rsidR="007B2DCB" w:rsidRPr="00B73E9B">
                <w:rPr>
                  <w:rFonts w:ascii="宋体" w:hAnsi="宋体" w:cs="宋体"/>
                  <w:kern w:val="0"/>
                  <w:szCs w:val="21"/>
                </w:rPr>
                <w:t>ack</w:t>
              </w:r>
              <w:r w:rsidR="007B2DCB">
                <w:rPr>
                  <w:rFonts w:ascii="宋体" w:hAnsi="宋体" w:cs="宋体"/>
                  <w:kern w:val="0"/>
                  <w:szCs w:val="21"/>
                </w:rPr>
                <w:t>TypeCode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D25E585"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1E2F975"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B88C4AF"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8EE5CD7" w14:textId="35FB735F" w:rsidR="009A0945" w:rsidRDefault="009A0945" w:rsidP="009A0945">
            <w:pPr>
              <w:widowControl/>
              <w:wordWrap w:val="0"/>
              <w:jc w:val="center"/>
              <w:rPr>
                <w:rFonts w:ascii="宋体" w:hAnsi="宋体"/>
                <w:kern w:val="0"/>
              </w:rPr>
            </w:pPr>
            <w:r>
              <w:rPr>
                <w:rFonts w:ascii="inherit" w:hAnsi="inherit"/>
                <w:color w:val="000000"/>
                <w:shd w:val="clear" w:color="auto" w:fill="FFFFFF"/>
              </w:rPr>
              <w:t>桶型</w:t>
            </w:r>
            <w:r>
              <w:rPr>
                <w:rFonts w:ascii="inherit" w:hAnsi="inherit" w:hint="eastAsia"/>
                <w:color w:val="000000"/>
                <w:shd w:val="clear" w:color="auto" w:fill="FFFFFF"/>
              </w:rPr>
              <w:t>编码</w:t>
            </w:r>
          </w:p>
        </w:tc>
      </w:tr>
      <w:tr w:rsidR="009A0945" w:rsidRPr="00EE5C1A" w14:paraId="79462E53"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4169955" w14:textId="580C67FC" w:rsidR="009A0945" w:rsidRDefault="004D2131" w:rsidP="009A0945">
            <w:pPr>
              <w:widowControl/>
              <w:wordWrap w:val="0"/>
              <w:jc w:val="center"/>
              <w:rPr>
                <w:rFonts w:ascii="宋体" w:hAnsi="宋体" w:cs="宋体"/>
                <w:kern w:val="0"/>
                <w:szCs w:val="21"/>
              </w:rPr>
            </w:pPr>
            <w:ins w:id="367" w:author="wang xun" w:date="2020-02-25T13:27:00Z">
              <w:r>
                <w:rPr>
                  <w:rFonts w:ascii="宋体" w:hAnsi="宋体" w:cs="宋体"/>
                  <w:kern w:val="0"/>
                  <w:szCs w:val="21"/>
                </w:rPr>
                <w:t>p</w:t>
              </w:r>
            </w:ins>
            <w:ins w:id="368" w:author="wang xun" w:date="2020-02-25T13:18:00Z">
              <w:r w:rsidR="007B2DCB" w:rsidRPr="00B73E9B">
                <w:rPr>
                  <w:rFonts w:ascii="宋体" w:hAnsi="宋体" w:cs="宋体"/>
                  <w:kern w:val="0"/>
                  <w:szCs w:val="21"/>
                </w:rPr>
                <w:t>ack</w:t>
              </w:r>
              <w:r w:rsidR="007B2DCB">
                <w:rPr>
                  <w:rFonts w:ascii="宋体" w:hAnsi="宋体" w:cs="宋体"/>
                  <w:kern w:val="0"/>
                  <w:szCs w:val="21"/>
                </w:rPr>
                <w:t>Type</w:t>
              </w:r>
              <w:r w:rsidR="007B2DCB">
                <w:rPr>
                  <w:rFonts w:ascii="宋体" w:hAnsi="宋体" w:cs="宋体" w:hint="eastAsia"/>
                  <w:kern w:val="0"/>
                  <w:szCs w:val="21"/>
                </w:rPr>
                <w:t>Name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2050129"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50A4CF9"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737C673"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1C4E307" w14:textId="0A85DD5B" w:rsidR="009A0945" w:rsidRDefault="009A0945" w:rsidP="009A0945">
            <w:pPr>
              <w:widowControl/>
              <w:wordWrap w:val="0"/>
              <w:jc w:val="center"/>
              <w:rPr>
                <w:rFonts w:ascii="宋体" w:hAnsi="宋体"/>
                <w:kern w:val="0"/>
              </w:rPr>
            </w:pPr>
            <w:r>
              <w:rPr>
                <w:rFonts w:ascii="inherit" w:hAnsi="inherit"/>
                <w:color w:val="000000"/>
                <w:shd w:val="clear" w:color="auto" w:fill="FFFFFF"/>
              </w:rPr>
              <w:t>桶型</w:t>
            </w:r>
          </w:p>
        </w:tc>
      </w:tr>
      <w:tr w:rsidR="009A0945" w:rsidRPr="00EE5C1A" w14:paraId="061690CF"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F391157" w14:textId="32F38371" w:rsidR="009A0945" w:rsidRDefault="004D2131" w:rsidP="009A0945">
            <w:pPr>
              <w:widowControl/>
              <w:wordWrap w:val="0"/>
              <w:jc w:val="center"/>
              <w:rPr>
                <w:rFonts w:ascii="宋体" w:hAnsi="宋体" w:cs="宋体"/>
                <w:kern w:val="0"/>
                <w:szCs w:val="21"/>
              </w:rPr>
            </w:pPr>
            <w:ins w:id="369" w:author="wang xun" w:date="2020-02-25T13:27:00Z">
              <w:del w:id="370" w:author="马旭强" w:date="2020-02-25T14:45:00Z">
                <w:r w:rsidDel="00A627BE">
                  <w:rPr>
                    <w:rFonts w:ascii="宋体" w:hAnsi="宋体" w:cs="宋体" w:hint="eastAsia"/>
                    <w:kern w:val="0"/>
                    <w:szCs w:val="21"/>
                  </w:rPr>
                  <w:delText>p</w:delText>
                </w:r>
              </w:del>
            </w:ins>
            <w:ins w:id="371" w:author="wang xun" w:date="2020-02-25T13:18:00Z">
              <w:del w:id="372" w:author="马旭强" w:date="2020-02-25T14:45:00Z">
                <w:r w:rsidR="007B2DCB" w:rsidDel="00A627BE">
                  <w:rPr>
                    <w:rFonts w:ascii="宋体" w:hAnsi="宋体" w:cs="宋体" w:hint="eastAsia"/>
                    <w:kern w:val="0"/>
                    <w:szCs w:val="21"/>
                  </w:rPr>
                  <w:delText>ackU</w:delText>
                </w:r>
              </w:del>
            </w:ins>
            <w:ins w:id="373" w:author="马旭强" w:date="2020-02-25T14:45:00Z">
              <w:r w:rsidR="00A627BE">
                <w:rPr>
                  <w:rFonts w:ascii="宋体" w:hAnsi="宋体" w:cs="宋体" w:hint="eastAsia"/>
                  <w:kern w:val="0"/>
                  <w:szCs w:val="21"/>
                </w:rPr>
                <w:t>u</w:t>
              </w:r>
            </w:ins>
            <w:ins w:id="374" w:author="wang xun" w:date="2020-02-25T13:18:00Z">
              <w:r w:rsidR="007B2DCB">
                <w:rPr>
                  <w:rFonts w:ascii="宋体" w:hAnsi="宋体" w:cs="宋体" w:hint="eastAsia"/>
                  <w:kern w:val="0"/>
                  <w:szCs w:val="21"/>
                </w:rPr>
                <w:t>nit</w:t>
              </w:r>
            </w:ins>
            <w:ins w:id="375" w:author="wang xun" w:date="2020-02-25T13:36:00Z">
              <w:r w:rsidR="00BC3863">
                <w:rPr>
                  <w:rFonts w:ascii="宋体" w:hAnsi="宋体" w:cs="宋体" w:hint="eastAsia"/>
                  <w:kern w:val="0"/>
                  <w:szCs w:val="21"/>
                </w:rPr>
                <w:t>Code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B5B006A"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D2B92C4"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BAA1BC7"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7F89270" w14:textId="4C89975E" w:rsidR="009A0945" w:rsidRDefault="009A0945" w:rsidP="009A0945">
            <w:pPr>
              <w:widowControl/>
              <w:wordWrap w:val="0"/>
              <w:jc w:val="center"/>
              <w:rPr>
                <w:rFonts w:ascii="宋体" w:hAnsi="宋体"/>
                <w:kern w:val="0"/>
              </w:rPr>
            </w:pPr>
            <w:r>
              <w:rPr>
                <w:rFonts w:ascii="inherit" w:hAnsi="inherit" w:hint="eastAsia"/>
                <w:color w:val="000000"/>
                <w:shd w:val="clear" w:color="auto" w:fill="FFFFFF"/>
              </w:rPr>
              <w:t>包装计量编码</w:t>
            </w:r>
          </w:p>
        </w:tc>
      </w:tr>
      <w:tr w:rsidR="00BC3863" w:rsidRPr="00EE5C1A" w14:paraId="56E79246" w14:textId="77777777" w:rsidTr="00D1345E">
        <w:trPr>
          <w:trHeight w:val="480"/>
          <w:tblCellSpacing w:w="0" w:type="dxa"/>
          <w:ins w:id="376" w:author="wang xun" w:date="2020-02-25T13:36:00Z"/>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51A4FD2" w14:textId="7D7B829F" w:rsidR="00BC3863" w:rsidRDefault="00BC3863" w:rsidP="009A0945">
            <w:pPr>
              <w:widowControl/>
              <w:wordWrap w:val="0"/>
              <w:jc w:val="center"/>
              <w:rPr>
                <w:ins w:id="377" w:author="wang xun" w:date="2020-02-25T13:36:00Z"/>
                <w:rFonts w:ascii="宋体" w:hAnsi="宋体" w:cs="宋体"/>
                <w:kern w:val="0"/>
                <w:szCs w:val="21"/>
              </w:rPr>
            </w:pPr>
            <w:ins w:id="378" w:author="wang xun" w:date="2020-02-25T13:36:00Z">
              <w:del w:id="379" w:author="马旭强" w:date="2020-02-25T14:45:00Z">
                <w:r w:rsidDel="00A627BE">
                  <w:rPr>
                    <w:rFonts w:ascii="宋体" w:hAnsi="宋体" w:cs="宋体" w:hint="eastAsia"/>
                    <w:kern w:val="0"/>
                    <w:szCs w:val="21"/>
                  </w:rPr>
                  <w:delText>packU</w:delText>
                </w:r>
              </w:del>
            </w:ins>
            <w:ins w:id="380" w:author="马旭强" w:date="2020-02-25T14:45:00Z">
              <w:r w:rsidR="00A627BE">
                <w:rPr>
                  <w:rFonts w:ascii="宋体" w:hAnsi="宋体" w:cs="宋体" w:hint="eastAsia"/>
                  <w:kern w:val="0"/>
                  <w:szCs w:val="21"/>
                </w:rPr>
                <w:t>u</w:t>
              </w:r>
            </w:ins>
            <w:ins w:id="381" w:author="wang xun" w:date="2020-02-25T13:36:00Z">
              <w:r>
                <w:rPr>
                  <w:rFonts w:ascii="宋体" w:hAnsi="宋体" w:cs="宋体" w:hint="eastAsia"/>
                  <w:kern w:val="0"/>
                  <w:szCs w:val="21"/>
                </w:rPr>
                <w:t>nitName</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D752114" w14:textId="77777777" w:rsidR="00BC3863" w:rsidRDefault="00BC3863" w:rsidP="009A0945">
            <w:pPr>
              <w:widowControl/>
              <w:wordWrap w:val="0"/>
              <w:jc w:val="center"/>
              <w:rPr>
                <w:ins w:id="382" w:author="wang xun" w:date="2020-02-25T13:36: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182C46C" w14:textId="77777777" w:rsidR="00BC3863" w:rsidRDefault="00BC3863" w:rsidP="009A0945">
            <w:pPr>
              <w:widowControl/>
              <w:wordWrap w:val="0"/>
              <w:jc w:val="center"/>
              <w:rPr>
                <w:ins w:id="383" w:author="wang xun" w:date="2020-02-25T13:36: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0B63A01" w14:textId="77777777" w:rsidR="00BC3863" w:rsidRDefault="00BC3863" w:rsidP="009A0945">
            <w:pPr>
              <w:widowControl/>
              <w:wordWrap w:val="0"/>
              <w:jc w:val="center"/>
              <w:rPr>
                <w:ins w:id="384" w:author="wang xun" w:date="2020-02-25T13:36: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9DBF8E1" w14:textId="6CAEC73E" w:rsidR="00BC3863" w:rsidRDefault="00BC3863" w:rsidP="009A0945">
            <w:pPr>
              <w:widowControl/>
              <w:wordWrap w:val="0"/>
              <w:jc w:val="center"/>
              <w:rPr>
                <w:ins w:id="385" w:author="wang xun" w:date="2020-02-25T13:36:00Z"/>
                <w:rFonts w:ascii="inherit" w:hAnsi="inherit" w:hint="eastAsia"/>
                <w:color w:val="000000"/>
                <w:shd w:val="clear" w:color="auto" w:fill="FFFFFF"/>
              </w:rPr>
            </w:pPr>
            <w:ins w:id="386" w:author="wang xun" w:date="2020-02-25T13:36:00Z">
              <w:r>
                <w:rPr>
                  <w:rFonts w:ascii="inherit" w:hAnsi="inherit" w:hint="eastAsia"/>
                  <w:color w:val="000000"/>
                  <w:shd w:val="clear" w:color="auto" w:fill="FFFFFF"/>
                </w:rPr>
                <w:t>包装计量名称</w:t>
              </w:r>
            </w:ins>
          </w:p>
        </w:tc>
      </w:tr>
      <w:tr w:rsidR="009A0945" w:rsidRPr="00EE5C1A" w14:paraId="65EF0D0F"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25FB828" w14:textId="31AE3FC1" w:rsidR="009A0945" w:rsidRDefault="004D2131" w:rsidP="009A0945">
            <w:pPr>
              <w:widowControl/>
              <w:wordWrap w:val="0"/>
              <w:jc w:val="center"/>
              <w:rPr>
                <w:rFonts w:ascii="宋体" w:hAnsi="宋体" w:cs="宋体"/>
                <w:kern w:val="0"/>
                <w:szCs w:val="21"/>
              </w:rPr>
            </w:pPr>
            <w:ins w:id="387" w:author="wang xun" w:date="2020-02-25T13:27:00Z">
              <w:r>
                <w:rPr>
                  <w:rFonts w:ascii="宋体" w:hAnsi="宋体" w:cs="宋体"/>
                  <w:kern w:val="0"/>
                  <w:szCs w:val="21"/>
                </w:rPr>
                <w:t>p</w:t>
              </w:r>
            </w:ins>
            <w:ins w:id="388" w:author="wang xun" w:date="2020-02-25T13:18:00Z">
              <w:r w:rsidR="007B2DCB">
                <w:rPr>
                  <w:rFonts w:ascii="宋体" w:hAnsi="宋体" w:cs="宋体" w:hint="eastAsia"/>
                  <w:kern w:val="0"/>
                  <w:szCs w:val="21"/>
                </w:rPr>
                <w:t>ack</w:t>
              </w:r>
            </w:ins>
            <w:ins w:id="389" w:author="wang xun" w:date="2020-02-25T13:19:00Z">
              <w:r w:rsidR="007B2DCB">
                <w:rPr>
                  <w:rFonts w:ascii="宋体" w:hAnsi="宋体" w:cs="宋体" w:hint="eastAsia"/>
                  <w:kern w:val="0"/>
                  <w:szCs w:val="21"/>
                </w:rPr>
                <w:t>Count</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D2879D3"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4D65C57"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EA12111"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67E4A23" w14:textId="1D3A1C1B" w:rsidR="009A0945" w:rsidRDefault="009A0945" w:rsidP="009A0945">
            <w:pPr>
              <w:widowControl/>
              <w:wordWrap w:val="0"/>
              <w:jc w:val="center"/>
              <w:rPr>
                <w:rFonts w:ascii="宋体" w:hAnsi="宋体"/>
                <w:kern w:val="0"/>
              </w:rPr>
            </w:pPr>
            <w:r>
              <w:rPr>
                <w:rFonts w:ascii="inherit" w:hAnsi="inherit" w:hint="eastAsia"/>
                <w:color w:val="000000"/>
                <w:shd w:val="clear" w:color="auto" w:fill="FFFFFF"/>
              </w:rPr>
              <w:t>包装计量</w:t>
            </w:r>
          </w:p>
        </w:tc>
      </w:tr>
      <w:tr w:rsidR="009A0945" w:rsidRPr="00EE5C1A" w14:paraId="25289D93"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D3A1BCB" w14:textId="5FE3E6CA" w:rsidR="009A0945" w:rsidRDefault="004D2131" w:rsidP="009A0945">
            <w:pPr>
              <w:widowControl/>
              <w:wordWrap w:val="0"/>
              <w:jc w:val="center"/>
              <w:rPr>
                <w:rFonts w:ascii="宋体" w:hAnsi="宋体" w:cs="宋体"/>
                <w:kern w:val="0"/>
                <w:szCs w:val="21"/>
              </w:rPr>
            </w:pPr>
            <w:ins w:id="390" w:author="wang xun" w:date="2020-02-25T13:27:00Z">
              <w:r>
                <w:rPr>
                  <w:rFonts w:ascii="宋体" w:hAnsi="宋体" w:cs="宋体"/>
                  <w:kern w:val="0"/>
                  <w:szCs w:val="21"/>
                </w:rPr>
                <w:t>b</w:t>
              </w:r>
            </w:ins>
            <w:ins w:id="391" w:author="wang xun" w:date="2020-02-25T13:19:00Z">
              <w:r w:rsidR="007B2DCB">
                <w:rPr>
                  <w:rFonts w:ascii="宋体" w:hAnsi="宋体" w:cs="宋体" w:hint="eastAsia"/>
                  <w:kern w:val="0"/>
                  <w:szCs w:val="21"/>
                </w:rPr>
                <w:t>atchNo</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948EA06"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D46D99F"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21782C1"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AFFDF5B" w14:textId="5955013D" w:rsidR="009A0945" w:rsidRDefault="009A0945" w:rsidP="009A0945">
            <w:pPr>
              <w:widowControl/>
              <w:wordWrap w:val="0"/>
              <w:jc w:val="center"/>
              <w:rPr>
                <w:rFonts w:ascii="宋体" w:hAnsi="宋体"/>
                <w:kern w:val="0"/>
              </w:rPr>
            </w:pPr>
            <w:r>
              <w:rPr>
                <w:rFonts w:ascii="宋体" w:hAnsi="宋体" w:hint="eastAsia"/>
              </w:rPr>
              <w:t>批次号</w:t>
            </w:r>
          </w:p>
        </w:tc>
      </w:tr>
      <w:tr w:rsidR="00095CDF" w:rsidRPr="00EE5C1A" w14:paraId="086DA3EF" w14:textId="77777777" w:rsidTr="00D1345E">
        <w:trPr>
          <w:trHeight w:val="480"/>
          <w:tblCellSpacing w:w="0" w:type="dxa"/>
          <w:ins w:id="392" w:author="马旭强" w:date="2020-02-27T08:02:00Z"/>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C64E8BC" w14:textId="13685D40" w:rsidR="00095CDF" w:rsidRDefault="00095CDF" w:rsidP="009A0945">
            <w:pPr>
              <w:widowControl/>
              <w:wordWrap w:val="0"/>
              <w:jc w:val="center"/>
              <w:rPr>
                <w:ins w:id="393" w:author="马旭强" w:date="2020-02-27T08:02:00Z"/>
                <w:rFonts w:ascii="宋体" w:hAnsi="宋体" w:cs="宋体"/>
                <w:kern w:val="0"/>
                <w:szCs w:val="21"/>
              </w:rPr>
            </w:pPr>
            <w:ins w:id="394" w:author="马旭强" w:date="2020-02-27T08:03:00Z">
              <w:r w:rsidRPr="00095CDF">
                <w:rPr>
                  <w:rFonts w:ascii="宋体" w:hAnsi="宋体" w:cs="宋体"/>
                  <w:kern w:val="0"/>
                  <w:szCs w:val="21"/>
                </w:rPr>
                <w:t>depository</w:t>
              </w:r>
              <w:r>
                <w:rPr>
                  <w:rFonts w:ascii="宋体" w:hAnsi="宋体" w:cs="宋体"/>
                  <w:kern w:val="0"/>
                  <w:szCs w:val="21"/>
                </w:rPr>
                <w:t>No</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6414A9E" w14:textId="77777777" w:rsidR="00095CDF" w:rsidRDefault="00095CDF" w:rsidP="009A0945">
            <w:pPr>
              <w:widowControl/>
              <w:wordWrap w:val="0"/>
              <w:jc w:val="center"/>
              <w:rPr>
                <w:ins w:id="395" w:author="马旭强" w:date="2020-02-27T08:02: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1D84C77" w14:textId="77777777" w:rsidR="00095CDF" w:rsidRDefault="00095CDF" w:rsidP="009A0945">
            <w:pPr>
              <w:widowControl/>
              <w:wordWrap w:val="0"/>
              <w:jc w:val="center"/>
              <w:rPr>
                <w:ins w:id="396" w:author="马旭强" w:date="2020-02-27T08:02: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1FA4C7E" w14:textId="77777777" w:rsidR="00095CDF" w:rsidRDefault="00095CDF" w:rsidP="009A0945">
            <w:pPr>
              <w:widowControl/>
              <w:wordWrap w:val="0"/>
              <w:jc w:val="center"/>
              <w:rPr>
                <w:ins w:id="397" w:author="马旭强" w:date="2020-02-27T08:02: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A5560C2" w14:textId="3354A782" w:rsidR="00095CDF" w:rsidRDefault="00095CDF" w:rsidP="009A0945">
            <w:pPr>
              <w:widowControl/>
              <w:wordWrap w:val="0"/>
              <w:jc w:val="center"/>
              <w:rPr>
                <w:ins w:id="398" w:author="马旭强" w:date="2020-02-27T08:02:00Z"/>
                <w:rFonts w:ascii="宋体" w:hAnsi="宋体" w:hint="eastAsia"/>
              </w:rPr>
            </w:pPr>
            <w:ins w:id="399" w:author="马旭强" w:date="2020-02-27T08:02:00Z">
              <w:r w:rsidRPr="00893001">
                <w:rPr>
                  <w:rFonts w:ascii="宋体" w:hAnsi="宋体" w:cs="宋体"/>
                  <w:kern w:val="0"/>
                  <w:szCs w:val="21"/>
                </w:rPr>
                <w:t>库位</w:t>
              </w:r>
            </w:ins>
          </w:p>
        </w:tc>
      </w:tr>
      <w:tr w:rsidR="00095CDF" w:rsidRPr="00EE5C1A" w14:paraId="61E675D3" w14:textId="77777777" w:rsidTr="00D1345E">
        <w:trPr>
          <w:trHeight w:val="480"/>
          <w:tblCellSpacing w:w="0" w:type="dxa"/>
          <w:ins w:id="400" w:author="马旭强" w:date="2020-02-27T08:02:00Z"/>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A366F6E" w14:textId="16C9E978" w:rsidR="00095CDF" w:rsidRDefault="00095CDF" w:rsidP="009A0945">
            <w:pPr>
              <w:widowControl/>
              <w:wordWrap w:val="0"/>
              <w:jc w:val="center"/>
              <w:rPr>
                <w:ins w:id="401" w:author="马旭强" w:date="2020-02-27T08:02:00Z"/>
                <w:rFonts w:ascii="宋体" w:hAnsi="宋体" w:cs="宋体"/>
                <w:kern w:val="0"/>
                <w:szCs w:val="21"/>
              </w:rPr>
            </w:pPr>
            <w:ins w:id="402" w:author="马旭强" w:date="2020-02-27T08:02:00Z">
              <w:r w:rsidRPr="00095CDF">
                <w:rPr>
                  <w:rFonts w:ascii="宋体" w:hAnsi="宋体" w:cs="宋体"/>
                  <w:kern w:val="0"/>
                  <w:szCs w:val="21"/>
                </w:rPr>
                <w:lastRenderedPageBreak/>
                <w:t>slot</w:t>
              </w:r>
              <w:r>
                <w:rPr>
                  <w:rFonts w:ascii="宋体" w:hAnsi="宋体" w:cs="宋体"/>
                  <w:kern w:val="0"/>
                  <w:szCs w:val="21"/>
                </w:rPr>
                <w:t>No</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55DD6CF" w14:textId="77777777" w:rsidR="00095CDF" w:rsidRDefault="00095CDF" w:rsidP="009A0945">
            <w:pPr>
              <w:widowControl/>
              <w:wordWrap w:val="0"/>
              <w:jc w:val="center"/>
              <w:rPr>
                <w:ins w:id="403" w:author="马旭强" w:date="2020-02-27T08:02: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C0682D0" w14:textId="77777777" w:rsidR="00095CDF" w:rsidRDefault="00095CDF" w:rsidP="009A0945">
            <w:pPr>
              <w:widowControl/>
              <w:wordWrap w:val="0"/>
              <w:jc w:val="center"/>
              <w:rPr>
                <w:ins w:id="404" w:author="马旭强" w:date="2020-02-27T08:02: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0D54792" w14:textId="77777777" w:rsidR="00095CDF" w:rsidRDefault="00095CDF" w:rsidP="009A0945">
            <w:pPr>
              <w:widowControl/>
              <w:wordWrap w:val="0"/>
              <w:jc w:val="center"/>
              <w:rPr>
                <w:ins w:id="405" w:author="马旭强" w:date="2020-02-27T08:02: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12775FF" w14:textId="1EF40EC3" w:rsidR="00095CDF" w:rsidRDefault="00095CDF" w:rsidP="009A0945">
            <w:pPr>
              <w:widowControl/>
              <w:wordWrap w:val="0"/>
              <w:jc w:val="center"/>
              <w:rPr>
                <w:ins w:id="406" w:author="马旭强" w:date="2020-02-27T08:02:00Z"/>
                <w:rFonts w:ascii="宋体" w:hAnsi="宋体" w:hint="eastAsia"/>
              </w:rPr>
            </w:pPr>
            <w:ins w:id="407" w:author="马旭强" w:date="2020-02-27T08:02:00Z">
              <w:r w:rsidRPr="00893001">
                <w:rPr>
                  <w:rFonts w:ascii="宋体" w:hAnsi="宋体" w:cs="宋体"/>
                  <w:kern w:val="0"/>
                  <w:szCs w:val="21"/>
                </w:rPr>
                <w:t>吨槽号</w:t>
              </w:r>
            </w:ins>
          </w:p>
        </w:tc>
      </w:tr>
      <w:tr w:rsidR="009A0945" w:rsidRPr="00EE5C1A" w14:paraId="6EEDBAED"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4324931" w14:textId="6BAB0E46" w:rsidR="009A0945" w:rsidRDefault="00123D4B" w:rsidP="009A0945">
            <w:pPr>
              <w:widowControl/>
              <w:wordWrap w:val="0"/>
              <w:jc w:val="center"/>
              <w:rPr>
                <w:rFonts w:ascii="宋体" w:hAnsi="宋体" w:cs="宋体"/>
                <w:kern w:val="0"/>
                <w:szCs w:val="21"/>
              </w:rPr>
            </w:pPr>
            <w:ins w:id="408" w:author="马旭强" w:date="2020-02-25T14:45:00Z">
              <w:r>
                <w:rPr>
                  <w:rFonts w:ascii="宋体" w:hAnsi="宋体" w:cs="宋体" w:hint="eastAsia"/>
                  <w:kern w:val="0"/>
                  <w:szCs w:val="21"/>
                </w:rPr>
                <w:t>r</w:t>
              </w:r>
            </w:ins>
            <w:ins w:id="409" w:author="wang xun" w:date="2020-02-25T13:19:00Z">
              <w:del w:id="410" w:author="马旭强" w:date="2020-02-25T14:45:00Z">
                <w:r w:rsidR="007B2DCB" w:rsidDel="00123D4B">
                  <w:rPr>
                    <w:rFonts w:ascii="宋体" w:hAnsi="宋体" w:cs="宋体" w:hint="eastAsia"/>
                    <w:kern w:val="0"/>
                    <w:szCs w:val="21"/>
                  </w:rPr>
                  <w:delText>R</w:delText>
                </w:r>
              </w:del>
              <w:r w:rsidR="007B2DCB">
                <w:rPr>
                  <w:rFonts w:ascii="宋体" w:hAnsi="宋体" w:cs="宋体" w:hint="eastAsia"/>
                  <w:kern w:val="0"/>
                  <w:szCs w:val="21"/>
                </w:rPr>
                <w:t>emark</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82EA22F"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010C68E"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E9E1B7C" w14:textId="77777777" w:rsidR="009A0945" w:rsidRDefault="009A0945" w:rsidP="009A094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2916573" w14:textId="2D1D5B4D" w:rsidR="009A0945" w:rsidRDefault="009A0945" w:rsidP="009A0945">
            <w:pPr>
              <w:widowControl/>
              <w:wordWrap w:val="0"/>
              <w:jc w:val="center"/>
              <w:rPr>
                <w:rFonts w:ascii="宋体" w:hAnsi="宋体"/>
                <w:kern w:val="0"/>
              </w:rPr>
            </w:pPr>
            <w:r>
              <w:rPr>
                <w:rFonts w:ascii="宋体" w:hAnsi="宋体" w:cs="宋体" w:hint="eastAsia"/>
                <w:kern w:val="0"/>
                <w:szCs w:val="21"/>
              </w:rPr>
              <w:t>备注</w:t>
            </w:r>
          </w:p>
        </w:tc>
      </w:tr>
      <w:tr w:rsidR="009A0945" w:rsidRPr="00EE5C1A" w14:paraId="4CEB04C7" w14:textId="77777777" w:rsidTr="00D1345E">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15AA14E" w14:textId="77777777" w:rsidR="009A0945" w:rsidRPr="00EE5C1A" w:rsidRDefault="009A0945" w:rsidP="009A0945">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9A0945" w:rsidRPr="00EE5C1A" w14:paraId="10EC8112"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F231F28" w14:textId="77777777" w:rsidR="009A0945" w:rsidRPr="00EE5C1A" w:rsidRDefault="009A0945" w:rsidP="009A0945">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3F26FBF" w14:textId="77777777" w:rsidR="0013281C" w:rsidRPr="00623703" w:rsidRDefault="0013281C" w:rsidP="0013281C">
            <w:pPr>
              <w:widowControl/>
              <w:wordWrap w:val="0"/>
              <w:jc w:val="left"/>
              <w:rPr>
                <w:ins w:id="411" w:author="马旭强" w:date="2020-02-27T07:53:00Z"/>
                <w:rFonts w:ascii="宋体" w:hAnsi="宋体" w:cs="宋体"/>
                <w:kern w:val="0"/>
                <w:szCs w:val="21"/>
              </w:rPr>
            </w:pPr>
            <w:ins w:id="412" w:author="马旭强" w:date="2020-02-27T07:53:00Z">
              <w:r w:rsidRPr="00623703">
                <w:rPr>
                  <w:rFonts w:ascii="宋体" w:hAnsi="宋体" w:cs="宋体"/>
                  <w:kern w:val="0"/>
                  <w:szCs w:val="21"/>
                </w:rPr>
                <w:t>{</w:t>
              </w:r>
            </w:ins>
          </w:p>
          <w:p w14:paraId="66B5EBB2" w14:textId="0019AF89" w:rsidR="0013281C" w:rsidRPr="00623703" w:rsidRDefault="0013281C" w:rsidP="0013281C">
            <w:pPr>
              <w:widowControl/>
              <w:wordWrap w:val="0"/>
              <w:jc w:val="left"/>
              <w:rPr>
                <w:ins w:id="413" w:author="马旭强" w:date="2020-02-27T07:53:00Z"/>
                <w:rFonts w:ascii="宋体" w:hAnsi="宋体" w:cs="宋体"/>
                <w:kern w:val="0"/>
                <w:szCs w:val="21"/>
              </w:rPr>
            </w:pPr>
            <w:ins w:id="414" w:author="马旭强" w:date="2020-02-27T07:53:00Z">
              <w:r w:rsidRPr="00623703">
                <w:rPr>
                  <w:rFonts w:ascii="宋体" w:hAnsi="宋体" w:cs="宋体" w:hint="eastAsia"/>
                  <w:kern w:val="0"/>
                  <w:szCs w:val="21"/>
                </w:rPr>
                <w:tab/>
                <w:t>"</w:t>
              </w:r>
              <w:r>
                <w:rPr>
                  <w:rFonts w:ascii="宋体" w:hAnsi="宋体" w:cs="宋体"/>
                  <w:kern w:val="0"/>
                  <w:szCs w:val="21"/>
                </w:rPr>
                <w:t>stockInI</w:t>
              </w:r>
              <w:r>
                <w:rPr>
                  <w:rFonts w:ascii="宋体" w:hAnsi="宋体" w:cs="宋体" w:hint="eastAsia"/>
                  <w:kern w:val="0"/>
                  <w:szCs w:val="21"/>
                </w:rPr>
                <w:t>d</w:t>
              </w:r>
              <w:r w:rsidRPr="00623703">
                <w:rPr>
                  <w:rFonts w:ascii="宋体" w:hAnsi="宋体" w:cs="宋体" w:hint="eastAsia"/>
                  <w:kern w:val="0"/>
                  <w:szCs w:val="21"/>
                </w:rPr>
                <w:t>": "</w:t>
              </w:r>
            </w:ins>
            <w:ins w:id="415" w:author="马旭强" w:date="2020-02-27T07:54:00Z">
              <w:r w:rsidR="002619F5">
                <w:rPr>
                  <w:rFonts w:ascii="宋体" w:hAnsi="宋体" w:hint="eastAsia"/>
                  <w:kern w:val="0"/>
                </w:rPr>
                <w:t>入库单编号</w:t>
              </w:r>
            </w:ins>
            <w:ins w:id="416" w:author="马旭强" w:date="2020-02-27T07:53:00Z">
              <w:r w:rsidRPr="00623703">
                <w:rPr>
                  <w:rFonts w:ascii="宋体" w:hAnsi="宋体" w:cs="宋体" w:hint="eastAsia"/>
                  <w:kern w:val="0"/>
                  <w:szCs w:val="21"/>
                </w:rPr>
                <w:t>",</w:t>
              </w:r>
            </w:ins>
          </w:p>
          <w:p w14:paraId="6C1FE86C" w14:textId="3A201F0F" w:rsidR="0013281C" w:rsidRPr="00623703" w:rsidRDefault="0013281C" w:rsidP="0013281C">
            <w:pPr>
              <w:widowControl/>
              <w:wordWrap w:val="0"/>
              <w:jc w:val="left"/>
              <w:rPr>
                <w:ins w:id="417" w:author="马旭强" w:date="2020-02-27T07:53:00Z"/>
                <w:rFonts w:ascii="宋体" w:hAnsi="宋体" w:cs="宋体"/>
                <w:kern w:val="0"/>
                <w:szCs w:val="21"/>
              </w:rPr>
            </w:pPr>
            <w:ins w:id="418" w:author="马旭强" w:date="2020-02-27T07:53:00Z">
              <w:r w:rsidRPr="00623703">
                <w:rPr>
                  <w:rFonts w:ascii="宋体" w:hAnsi="宋体" w:cs="宋体" w:hint="eastAsia"/>
                  <w:kern w:val="0"/>
                  <w:szCs w:val="21"/>
                </w:rPr>
                <w:tab/>
                <w:t>"</w:t>
              </w:r>
              <w:r>
                <w:rPr>
                  <w:rFonts w:ascii="宋体" w:hAnsi="宋体" w:cs="宋体"/>
                  <w:kern w:val="0"/>
                  <w:szCs w:val="21"/>
                </w:rPr>
                <w:t>p</w:t>
              </w:r>
              <w:r>
                <w:rPr>
                  <w:rFonts w:ascii="宋体" w:hAnsi="宋体" w:cs="宋体" w:hint="eastAsia"/>
                  <w:kern w:val="0"/>
                  <w:szCs w:val="21"/>
                </w:rPr>
                <w:t>lantCode</w:t>
              </w:r>
              <w:r w:rsidRPr="00623703">
                <w:rPr>
                  <w:rFonts w:ascii="宋体" w:hAnsi="宋体" w:cs="宋体" w:hint="eastAsia"/>
                  <w:kern w:val="0"/>
                  <w:szCs w:val="21"/>
                </w:rPr>
                <w:t>": "</w:t>
              </w:r>
            </w:ins>
            <w:ins w:id="419" w:author="马旭强" w:date="2020-02-27T07:55:00Z">
              <w:r w:rsidR="00156133">
                <w:rPr>
                  <w:rFonts w:ascii="宋体" w:hAnsi="宋体" w:hint="eastAsia"/>
                  <w:kern w:val="0"/>
                </w:rPr>
                <w:t>车间编号</w:t>
              </w:r>
            </w:ins>
            <w:ins w:id="420" w:author="马旭强" w:date="2020-02-27T07:53:00Z">
              <w:r w:rsidRPr="00623703">
                <w:rPr>
                  <w:rFonts w:ascii="宋体" w:hAnsi="宋体" w:cs="宋体" w:hint="eastAsia"/>
                  <w:kern w:val="0"/>
                  <w:szCs w:val="21"/>
                </w:rPr>
                <w:t>",</w:t>
              </w:r>
            </w:ins>
          </w:p>
          <w:p w14:paraId="1F24727E" w14:textId="53D752DA" w:rsidR="0013281C" w:rsidRPr="00623703" w:rsidRDefault="0013281C" w:rsidP="0013281C">
            <w:pPr>
              <w:widowControl/>
              <w:wordWrap w:val="0"/>
              <w:jc w:val="left"/>
              <w:rPr>
                <w:ins w:id="421" w:author="马旭强" w:date="2020-02-27T07:53:00Z"/>
                <w:rFonts w:ascii="宋体" w:hAnsi="宋体" w:cs="宋体"/>
                <w:kern w:val="0"/>
                <w:szCs w:val="21"/>
              </w:rPr>
            </w:pPr>
            <w:ins w:id="422" w:author="马旭强" w:date="2020-02-27T07:53:00Z">
              <w:r w:rsidRPr="00623703">
                <w:rPr>
                  <w:rFonts w:ascii="宋体" w:hAnsi="宋体" w:cs="宋体" w:hint="eastAsia"/>
                  <w:kern w:val="0"/>
                  <w:szCs w:val="21"/>
                </w:rPr>
                <w:tab/>
                <w:t>"</w:t>
              </w:r>
              <w:r>
                <w:rPr>
                  <w:rFonts w:ascii="宋体" w:hAnsi="宋体" w:cs="宋体"/>
                  <w:kern w:val="0"/>
                  <w:szCs w:val="21"/>
                </w:rPr>
                <w:t>p</w:t>
              </w:r>
              <w:r>
                <w:rPr>
                  <w:rFonts w:ascii="宋体" w:hAnsi="宋体" w:cs="宋体" w:hint="eastAsia"/>
                  <w:kern w:val="0"/>
                  <w:szCs w:val="21"/>
                </w:rPr>
                <w:t>lantName</w:t>
              </w:r>
              <w:r w:rsidRPr="00623703">
                <w:rPr>
                  <w:rFonts w:ascii="宋体" w:hAnsi="宋体" w:cs="宋体" w:hint="eastAsia"/>
                  <w:kern w:val="0"/>
                  <w:szCs w:val="21"/>
                </w:rPr>
                <w:t>": "</w:t>
              </w:r>
            </w:ins>
            <w:ins w:id="423" w:author="马旭强" w:date="2020-02-27T07:55:00Z">
              <w:r w:rsidR="007355D5">
                <w:rPr>
                  <w:rFonts w:ascii="宋体" w:hAnsi="宋体" w:hint="eastAsia"/>
                  <w:kern w:val="0"/>
                </w:rPr>
                <w:t>车间名称</w:t>
              </w:r>
            </w:ins>
            <w:ins w:id="424" w:author="马旭强" w:date="2020-02-27T07:53:00Z">
              <w:r w:rsidRPr="00623703">
                <w:rPr>
                  <w:rFonts w:ascii="宋体" w:hAnsi="宋体" w:cs="宋体" w:hint="eastAsia"/>
                  <w:kern w:val="0"/>
                  <w:szCs w:val="21"/>
                </w:rPr>
                <w:t>",</w:t>
              </w:r>
            </w:ins>
          </w:p>
          <w:p w14:paraId="54491DF8" w14:textId="43D37FB5" w:rsidR="0013281C" w:rsidRDefault="0013281C" w:rsidP="0013281C">
            <w:pPr>
              <w:widowControl/>
              <w:wordWrap w:val="0"/>
              <w:jc w:val="left"/>
              <w:rPr>
                <w:ins w:id="425" w:author="马旭强" w:date="2020-02-27T07:56:00Z"/>
                <w:rFonts w:ascii="宋体" w:hAnsi="宋体" w:cs="宋体"/>
                <w:kern w:val="0"/>
                <w:szCs w:val="21"/>
              </w:rPr>
            </w:pPr>
            <w:ins w:id="426" w:author="马旭强" w:date="2020-02-27T07:53:00Z">
              <w:r>
                <w:rPr>
                  <w:rFonts w:ascii="宋体" w:hAnsi="宋体" w:cs="宋体" w:hint="eastAsia"/>
                  <w:kern w:val="0"/>
                  <w:szCs w:val="21"/>
                </w:rPr>
                <w:tab/>
              </w:r>
              <w:r w:rsidRPr="00623703">
                <w:rPr>
                  <w:rFonts w:ascii="宋体" w:hAnsi="宋体" w:cs="宋体" w:hint="eastAsia"/>
                  <w:kern w:val="0"/>
                  <w:szCs w:val="21"/>
                </w:rPr>
                <w:t>"</w:t>
              </w:r>
              <w:r>
                <w:rPr>
                  <w:rFonts w:ascii="宋体" w:hAnsi="宋体" w:cs="宋体"/>
                  <w:kern w:val="0"/>
                  <w:szCs w:val="21"/>
                </w:rPr>
                <w:t>t</w:t>
              </w:r>
              <w:r>
                <w:rPr>
                  <w:rFonts w:ascii="宋体" w:hAnsi="宋体" w:cs="宋体" w:hint="eastAsia"/>
                  <w:kern w:val="0"/>
                  <w:szCs w:val="21"/>
                </w:rPr>
                <w:t>ype</w:t>
              </w:r>
              <w:r w:rsidRPr="00623703">
                <w:rPr>
                  <w:rFonts w:ascii="宋体" w:hAnsi="宋体" w:cs="宋体" w:hint="eastAsia"/>
                  <w:kern w:val="0"/>
                  <w:szCs w:val="21"/>
                </w:rPr>
                <w:t>": "</w:t>
              </w:r>
            </w:ins>
            <w:ins w:id="427" w:author="马旭强" w:date="2020-02-27T07:56:00Z">
              <w:r w:rsidR="00FF1CDE">
                <w:rPr>
                  <w:rFonts w:ascii="宋体" w:hAnsi="宋体" w:hint="eastAsia"/>
                  <w:kern w:val="0"/>
                </w:rPr>
                <w:t>入库类型</w:t>
              </w:r>
            </w:ins>
            <w:ins w:id="428" w:author="马旭强" w:date="2020-02-27T07:53:00Z">
              <w:r w:rsidRPr="00623703">
                <w:rPr>
                  <w:rFonts w:ascii="宋体" w:hAnsi="宋体" w:cs="宋体" w:hint="eastAsia"/>
                  <w:kern w:val="0"/>
                  <w:szCs w:val="21"/>
                </w:rPr>
                <w:t>",</w:t>
              </w:r>
            </w:ins>
          </w:p>
          <w:p w14:paraId="395A9569" w14:textId="77777777" w:rsidR="00FF1CDE" w:rsidRPr="00623703" w:rsidRDefault="00FF1CDE" w:rsidP="00FF1CDE">
            <w:pPr>
              <w:widowControl/>
              <w:wordWrap w:val="0"/>
              <w:jc w:val="left"/>
              <w:rPr>
                <w:ins w:id="429" w:author="马旭强" w:date="2020-02-27T07:57:00Z"/>
                <w:rFonts w:ascii="宋体" w:hAnsi="宋体" w:cs="宋体"/>
                <w:kern w:val="0"/>
                <w:szCs w:val="21"/>
              </w:rPr>
            </w:pPr>
            <w:ins w:id="430" w:author="马旭强" w:date="2020-02-27T07:56:00Z">
              <w:r>
                <w:rPr>
                  <w:rFonts w:ascii="宋体" w:hAnsi="宋体" w:cs="宋体" w:hint="eastAsia"/>
                  <w:kern w:val="0"/>
                  <w:szCs w:val="21"/>
                </w:rPr>
                <w:t xml:space="preserve"> </w:t>
              </w:r>
              <w:r>
                <w:rPr>
                  <w:rFonts w:ascii="宋体" w:hAnsi="宋体" w:cs="宋体"/>
                  <w:kern w:val="0"/>
                  <w:szCs w:val="21"/>
                </w:rPr>
                <w:t xml:space="preserve">   </w:t>
              </w:r>
            </w:ins>
            <w:ins w:id="431" w:author="马旭强" w:date="2020-02-27T07:57:00Z">
              <w:r w:rsidRPr="00623703">
                <w:rPr>
                  <w:rFonts w:ascii="宋体" w:hAnsi="宋体" w:cs="宋体"/>
                  <w:kern w:val="0"/>
                  <w:szCs w:val="21"/>
                </w:rPr>
                <w:t>"pack": [{</w:t>
              </w:r>
            </w:ins>
          </w:p>
          <w:p w14:paraId="6322BCE7" w14:textId="77777777" w:rsidR="00FF1CDE" w:rsidRPr="00623703" w:rsidRDefault="00FF1CDE" w:rsidP="00FF1CDE">
            <w:pPr>
              <w:widowControl/>
              <w:wordWrap w:val="0"/>
              <w:jc w:val="left"/>
              <w:rPr>
                <w:ins w:id="432" w:author="马旭强" w:date="2020-02-27T07:57:00Z"/>
                <w:rFonts w:ascii="宋体" w:hAnsi="宋体" w:cs="宋体"/>
                <w:kern w:val="0"/>
                <w:szCs w:val="21"/>
              </w:rPr>
            </w:pPr>
            <w:ins w:id="433" w:author="马旭强" w:date="2020-02-27T07:57:00Z">
              <w:r w:rsidRPr="00623703">
                <w:rPr>
                  <w:rFonts w:ascii="宋体" w:hAnsi="宋体" w:cs="宋体" w:hint="eastAsia"/>
                  <w:kern w:val="0"/>
                  <w:szCs w:val="21"/>
                </w:rPr>
                <w:tab/>
              </w:r>
              <w:r w:rsidRPr="00623703">
                <w:rPr>
                  <w:rFonts w:ascii="宋体" w:hAnsi="宋体" w:cs="宋体" w:hint="eastAsia"/>
                  <w:kern w:val="0"/>
                  <w:szCs w:val="21"/>
                </w:rPr>
                <w:tab/>
                <w:t>"</w:t>
              </w:r>
              <w:r>
                <w:rPr>
                  <w:rFonts w:ascii="宋体" w:hAnsi="宋体" w:cs="宋体"/>
                  <w:kern w:val="0"/>
                  <w:szCs w:val="21"/>
                </w:rPr>
                <w:t>m</w:t>
              </w:r>
              <w:r>
                <w:rPr>
                  <w:rFonts w:ascii="宋体" w:hAnsi="宋体" w:cs="宋体" w:hint="eastAsia"/>
                  <w:kern w:val="0"/>
                  <w:szCs w:val="21"/>
                </w:rPr>
                <w:t>aterial</w:t>
              </w:r>
              <w:r>
                <w:rPr>
                  <w:rFonts w:ascii="宋体" w:hAnsi="宋体" w:cs="宋体"/>
                  <w:kern w:val="0"/>
                  <w:szCs w:val="21"/>
                </w:rPr>
                <w:t>Code</w:t>
              </w:r>
              <w:r w:rsidRPr="00623703">
                <w:rPr>
                  <w:rFonts w:ascii="宋体" w:hAnsi="宋体" w:cs="宋体" w:hint="eastAsia"/>
                  <w:kern w:val="0"/>
                  <w:szCs w:val="21"/>
                </w:rPr>
                <w:t>": "</w:t>
              </w:r>
              <w:r>
                <w:rPr>
                  <w:rFonts w:ascii="宋体" w:hAnsi="宋体" w:hint="eastAsia"/>
                </w:rPr>
                <w:t>物料编码</w:t>
              </w:r>
              <w:r w:rsidRPr="00623703">
                <w:rPr>
                  <w:rFonts w:ascii="宋体" w:hAnsi="宋体" w:cs="宋体" w:hint="eastAsia"/>
                  <w:kern w:val="0"/>
                  <w:szCs w:val="21"/>
                </w:rPr>
                <w:t>",</w:t>
              </w:r>
            </w:ins>
          </w:p>
          <w:p w14:paraId="46B5C900" w14:textId="77777777" w:rsidR="00FF1CDE" w:rsidRDefault="00FF1CDE" w:rsidP="00FF1CDE">
            <w:pPr>
              <w:widowControl/>
              <w:wordWrap w:val="0"/>
              <w:jc w:val="left"/>
              <w:rPr>
                <w:ins w:id="434" w:author="马旭强" w:date="2020-02-27T07:57:00Z"/>
                <w:rFonts w:ascii="宋体" w:hAnsi="宋体" w:cs="宋体"/>
                <w:kern w:val="0"/>
                <w:szCs w:val="21"/>
              </w:rPr>
            </w:pPr>
            <w:ins w:id="435" w:author="马旭强" w:date="2020-02-27T07:57:00Z">
              <w:r w:rsidRPr="00623703">
                <w:rPr>
                  <w:rFonts w:ascii="宋体" w:hAnsi="宋体" w:cs="宋体" w:hint="eastAsia"/>
                  <w:kern w:val="0"/>
                  <w:szCs w:val="21"/>
                </w:rPr>
                <w:tab/>
              </w:r>
              <w:r w:rsidRPr="00623703">
                <w:rPr>
                  <w:rFonts w:ascii="宋体" w:hAnsi="宋体" w:cs="宋体" w:hint="eastAsia"/>
                  <w:kern w:val="0"/>
                  <w:szCs w:val="21"/>
                </w:rPr>
                <w:tab/>
                <w:t>"</w:t>
              </w:r>
              <w:r>
                <w:rPr>
                  <w:rFonts w:ascii="宋体" w:hAnsi="宋体" w:cs="宋体"/>
                  <w:kern w:val="0"/>
                  <w:szCs w:val="21"/>
                </w:rPr>
                <w:t>m</w:t>
              </w:r>
              <w:r>
                <w:rPr>
                  <w:rFonts w:ascii="宋体" w:hAnsi="宋体" w:cs="宋体" w:hint="eastAsia"/>
                  <w:kern w:val="0"/>
                  <w:szCs w:val="21"/>
                </w:rPr>
                <w:t>aterial</w:t>
              </w:r>
              <w:r>
                <w:rPr>
                  <w:rFonts w:ascii="宋体" w:hAnsi="宋体" w:cs="宋体"/>
                  <w:kern w:val="0"/>
                  <w:szCs w:val="21"/>
                </w:rPr>
                <w:t>Name</w:t>
              </w:r>
              <w:r w:rsidRPr="00623703">
                <w:rPr>
                  <w:rFonts w:ascii="宋体" w:hAnsi="宋体" w:cs="宋体" w:hint="eastAsia"/>
                  <w:kern w:val="0"/>
                  <w:szCs w:val="21"/>
                </w:rPr>
                <w:t>": "</w:t>
              </w:r>
              <w:r>
                <w:rPr>
                  <w:rFonts w:ascii="宋体" w:hAnsi="宋体" w:hint="eastAsia"/>
                </w:rPr>
                <w:t>物料名称</w:t>
              </w:r>
              <w:r w:rsidRPr="00623703">
                <w:rPr>
                  <w:rFonts w:ascii="宋体" w:hAnsi="宋体" w:cs="宋体" w:hint="eastAsia"/>
                  <w:kern w:val="0"/>
                  <w:szCs w:val="21"/>
                </w:rPr>
                <w:t>",</w:t>
              </w:r>
            </w:ins>
          </w:p>
          <w:p w14:paraId="46ECF218" w14:textId="573FB442" w:rsidR="00FF1CDE" w:rsidRPr="00623703" w:rsidRDefault="00FF1CDE" w:rsidP="00FF1CDE">
            <w:pPr>
              <w:widowControl/>
              <w:wordWrap w:val="0"/>
              <w:jc w:val="left"/>
              <w:rPr>
                <w:ins w:id="436" w:author="马旭强" w:date="2020-02-27T07:57:00Z"/>
                <w:rFonts w:ascii="宋体" w:hAnsi="宋体" w:cs="宋体"/>
                <w:kern w:val="0"/>
                <w:szCs w:val="21"/>
              </w:rPr>
            </w:pPr>
            <w:ins w:id="437" w:author="马旭强" w:date="2020-02-27T07:57:00Z">
              <w:r>
                <w:rPr>
                  <w:rFonts w:ascii="宋体" w:hAnsi="宋体" w:cs="宋体"/>
                  <w:kern w:val="0"/>
                  <w:szCs w:val="21"/>
                </w:rPr>
                <w:t xml:space="preserve">        </w:t>
              </w:r>
              <w:r w:rsidRPr="00623703">
                <w:rPr>
                  <w:rFonts w:ascii="宋体" w:hAnsi="宋体" w:cs="宋体" w:hint="eastAsia"/>
                  <w:kern w:val="0"/>
                  <w:szCs w:val="21"/>
                </w:rPr>
                <w:t>"</w:t>
              </w:r>
              <w:r>
                <w:rPr>
                  <w:rFonts w:ascii="宋体" w:hAnsi="宋体" w:cs="宋体"/>
                  <w:kern w:val="0"/>
                  <w:szCs w:val="21"/>
                </w:rPr>
                <w:t>count</w:t>
              </w:r>
              <w:r w:rsidRPr="00623703">
                <w:rPr>
                  <w:rFonts w:ascii="宋体" w:hAnsi="宋体" w:cs="宋体" w:hint="eastAsia"/>
                  <w:kern w:val="0"/>
                  <w:szCs w:val="21"/>
                </w:rPr>
                <w:t>": "</w:t>
              </w:r>
            </w:ins>
            <w:ins w:id="438" w:author="马旭强" w:date="2020-02-27T07:58:00Z">
              <w:r>
                <w:rPr>
                  <w:rFonts w:ascii="宋体" w:hAnsi="宋体" w:hint="eastAsia"/>
                </w:rPr>
                <w:t>入库数量</w:t>
              </w:r>
            </w:ins>
            <w:ins w:id="439" w:author="马旭强" w:date="2020-02-27T07:57:00Z">
              <w:r w:rsidRPr="00623703">
                <w:rPr>
                  <w:rFonts w:ascii="宋体" w:hAnsi="宋体" w:cs="宋体" w:hint="eastAsia"/>
                  <w:kern w:val="0"/>
                  <w:szCs w:val="21"/>
                </w:rPr>
                <w:t>",</w:t>
              </w:r>
            </w:ins>
          </w:p>
          <w:p w14:paraId="0B106E8B" w14:textId="7F4C24B3" w:rsidR="00FF1CDE" w:rsidRPr="00623703" w:rsidRDefault="00FF1CDE" w:rsidP="00FF1CDE">
            <w:pPr>
              <w:widowControl/>
              <w:wordWrap w:val="0"/>
              <w:jc w:val="left"/>
              <w:rPr>
                <w:ins w:id="440" w:author="马旭强" w:date="2020-02-27T07:57:00Z"/>
                <w:rFonts w:ascii="宋体" w:hAnsi="宋体" w:cs="宋体"/>
                <w:kern w:val="0"/>
                <w:szCs w:val="21"/>
              </w:rPr>
            </w:pPr>
            <w:ins w:id="441" w:author="马旭强" w:date="2020-02-27T07:57:00Z">
              <w:r w:rsidRPr="00623703">
                <w:rPr>
                  <w:rFonts w:ascii="宋体" w:hAnsi="宋体" w:cs="宋体" w:hint="eastAsia"/>
                  <w:kern w:val="0"/>
                  <w:szCs w:val="21"/>
                </w:rPr>
                <w:tab/>
              </w:r>
              <w:r w:rsidRPr="00623703">
                <w:rPr>
                  <w:rFonts w:ascii="宋体" w:hAnsi="宋体" w:cs="宋体" w:hint="eastAsia"/>
                  <w:kern w:val="0"/>
                  <w:szCs w:val="21"/>
                </w:rPr>
                <w:tab/>
                <w:t>"</w:t>
              </w:r>
            </w:ins>
            <w:ins w:id="442" w:author="马旭强" w:date="2020-02-27T07:58:00Z">
              <w:r>
                <w:rPr>
                  <w:rFonts w:ascii="宋体" w:hAnsi="宋体" w:cs="宋体"/>
                  <w:kern w:val="0"/>
                  <w:szCs w:val="21"/>
                </w:rPr>
                <w:t>p</w:t>
              </w:r>
              <w:r>
                <w:rPr>
                  <w:rFonts w:ascii="宋体" w:hAnsi="宋体" w:cs="宋体" w:hint="eastAsia"/>
                  <w:kern w:val="0"/>
                  <w:szCs w:val="21"/>
                </w:rPr>
                <w:t>ackCount</w:t>
              </w:r>
            </w:ins>
            <w:ins w:id="443" w:author="马旭强" w:date="2020-02-27T07:57:00Z">
              <w:r w:rsidRPr="00623703">
                <w:rPr>
                  <w:rFonts w:ascii="宋体" w:hAnsi="宋体" w:cs="宋体" w:hint="eastAsia"/>
                  <w:kern w:val="0"/>
                  <w:szCs w:val="21"/>
                </w:rPr>
                <w:t>": "</w:t>
              </w:r>
            </w:ins>
            <w:ins w:id="444" w:author="马旭强" w:date="2020-02-27T07:58:00Z">
              <w:r>
                <w:rPr>
                  <w:rFonts w:ascii="inherit" w:hAnsi="inherit" w:hint="eastAsia"/>
                  <w:color w:val="000000"/>
                  <w:shd w:val="clear" w:color="auto" w:fill="FFFFFF"/>
                </w:rPr>
                <w:t>包装计量</w:t>
              </w:r>
            </w:ins>
            <w:ins w:id="445" w:author="马旭强" w:date="2020-02-27T07:57:00Z">
              <w:r w:rsidRPr="00623703">
                <w:rPr>
                  <w:rFonts w:ascii="宋体" w:hAnsi="宋体" w:cs="宋体" w:hint="eastAsia"/>
                  <w:kern w:val="0"/>
                  <w:szCs w:val="21"/>
                </w:rPr>
                <w:t>",</w:t>
              </w:r>
            </w:ins>
          </w:p>
          <w:p w14:paraId="106D8C96" w14:textId="3E52AFFB" w:rsidR="00FF1CDE" w:rsidRDefault="00FF1CDE" w:rsidP="00FF1CDE">
            <w:pPr>
              <w:widowControl/>
              <w:wordWrap w:val="0"/>
              <w:jc w:val="left"/>
              <w:rPr>
                <w:ins w:id="446" w:author="马旭强" w:date="2020-02-27T07:57:00Z"/>
                <w:rFonts w:ascii="宋体" w:hAnsi="宋体" w:cs="宋体"/>
                <w:kern w:val="0"/>
                <w:szCs w:val="21"/>
              </w:rPr>
            </w:pPr>
            <w:ins w:id="447" w:author="马旭强" w:date="2020-02-27T07:57:00Z">
              <w:r w:rsidRPr="00623703">
                <w:rPr>
                  <w:rFonts w:ascii="宋体" w:hAnsi="宋体" w:cs="宋体" w:hint="eastAsia"/>
                  <w:kern w:val="0"/>
                  <w:szCs w:val="21"/>
                </w:rPr>
                <w:tab/>
              </w:r>
              <w:r w:rsidRPr="00623703">
                <w:rPr>
                  <w:rFonts w:ascii="宋体" w:hAnsi="宋体" w:cs="宋体" w:hint="eastAsia"/>
                  <w:kern w:val="0"/>
                  <w:szCs w:val="21"/>
                </w:rPr>
                <w:tab/>
                <w:t>"</w:t>
              </w:r>
            </w:ins>
            <w:ins w:id="448" w:author="马旭强" w:date="2020-02-27T07:58:00Z">
              <w:r w:rsidRPr="00623703">
                <w:rPr>
                  <w:rFonts w:ascii="宋体" w:hAnsi="宋体" w:cs="宋体" w:hint="eastAsia"/>
                  <w:kern w:val="0"/>
                  <w:szCs w:val="21"/>
                </w:rPr>
                <w:t>unitCode</w:t>
              </w:r>
            </w:ins>
            <w:ins w:id="449" w:author="马旭强" w:date="2020-02-27T07:57:00Z">
              <w:r w:rsidRPr="00623703">
                <w:rPr>
                  <w:rFonts w:ascii="宋体" w:hAnsi="宋体" w:cs="宋体" w:hint="eastAsia"/>
                  <w:kern w:val="0"/>
                  <w:szCs w:val="21"/>
                </w:rPr>
                <w:t>": "</w:t>
              </w:r>
            </w:ins>
            <w:ins w:id="450" w:author="马旭强" w:date="2020-02-27T07:58:00Z">
              <w:r w:rsidRPr="00623703">
                <w:rPr>
                  <w:rFonts w:ascii="宋体" w:hAnsi="宋体" w:cs="宋体" w:hint="eastAsia"/>
                  <w:kern w:val="0"/>
                  <w:szCs w:val="21"/>
                </w:rPr>
                <w:t>包装计量编码</w:t>
              </w:r>
            </w:ins>
            <w:ins w:id="451" w:author="马旭强" w:date="2020-02-27T07:57:00Z">
              <w:r w:rsidRPr="00623703">
                <w:rPr>
                  <w:rFonts w:ascii="宋体" w:hAnsi="宋体" w:cs="宋体" w:hint="eastAsia"/>
                  <w:kern w:val="0"/>
                  <w:szCs w:val="21"/>
                </w:rPr>
                <w:t>",</w:t>
              </w:r>
            </w:ins>
          </w:p>
          <w:p w14:paraId="46252789" w14:textId="137C04C4" w:rsidR="00FF1CDE" w:rsidRDefault="00FF1CDE" w:rsidP="00FF1CDE">
            <w:pPr>
              <w:widowControl/>
              <w:wordWrap w:val="0"/>
              <w:jc w:val="left"/>
              <w:rPr>
                <w:ins w:id="452" w:author="马旭强" w:date="2020-02-27T07:57:00Z"/>
                <w:rFonts w:ascii="宋体" w:hAnsi="宋体" w:cs="宋体" w:hint="eastAsia"/>
                <w:kern w:val="0"/>
                <w:szCs w:val="21"/>
              </w:rPr>
            </w:pPr>
            <w:ins w:id="453" w:author="马旭强" w:date="2020-02-27T07:58:00Z">
              <w:r>
                <w:rPr>
                  <w:rFonts w:ascii="宋体" w:hAnsi="宋体" w:cs="宋体" w:hint="eastAsia"/>
                  <w:kern w:val="0"/>
                  <w:szCs w:val="21"/>
                </w:rPr>
                <w:t xml:space="preserve"> </w:t>
              </w:r>
              <w:r>
                <w:rPr>
                  <w:rFonts w:ascii="宋体" w:hAnsi="宋体" w:cs="宋体"/>
                  <w:kern w:val="0"/>
                  <w:szCs w:val="21"/>
                </w:rPr>
                <w:t xml:space="preserve">       </w:t>
              </w:r>
              <w:r w:rsidRPr="00623703">
                <w:rPr>
                  <w:rFonts w:ascii="宋体" w:hAnsi="宋体" w:cs="宋体" w:hint="eastAsia"/>
                  <w:kern w:val="0"/>
                  <w:szCs w:val="21"/>
                </w:rPr>
                <w:t>"unitName": "包装计量名称",</w:t>
              </w:r>
            </w:ins>
          </w:p>
          <w:p w14:paraId="3A670FD4" w14:textId="141C107D" w:rsidR="002D620C" w:rsidRDefault="00FF1CDE" w:rsidP="00FF1CDE">
            <w:pPr>
              <w:widowControl/>
              <w:wordWrap w:val="0"/>
              <w:jc w:val="left"/>
              <w:rPr>
                <w:ins w:id="454" w:author="马旭强" w:date="2020-02-27T08:04:00Z"/>
                <w:rFonts w:ascii="宋体" w:hAnsi="宋体" w:cs="宋体"/>
                <w:kern w:val="0"/>
                <w:szCs w:val="21"/>
              </w:rPr>
            </w:pPr>
            <w:ins w:id="455" w:author="马旭强" w:date="2020-02-27T07:57:00Z">
              <w:r>
                <w:rPr>
                  <w:rFonts w:ascii="宋体" w:hAnsi="宋体" w:cs="宋体"/>
                  <w:kern w:val="0"/>
                  <w:szCs w:val="21"/>
                </w:rPr>
                <w:t xml:space="preserve">        </w:t>
              </w:r>
              <w:r w:rsidRPr="00623703">
                <w:rPr>
                  <w:rFonts w:ascii="宋体" w:hAnsi="宋体" w:cs="宋体" w:hint="eastAsia"/>
                  <w:kern w:val="0"/>
                  <w:szCs w:val="21"/>
                </w:rPr>
                <w:t>"</w:t>
              </w:r>
              <w:r>
                <w:rPr>
                  <w:rFonts w:ascii="宋体" w:hAnsi="宋体" w:cs="宋体"/>
                  <w:kern w:val="0"/>
                  <w:szCs w:val="21"/>
                </w:rPr>
                <w:t>batch</w:t>
              </w:r>
              <w:r w:rsidRPr="00A22A8E">
                <w:rPr>
                  <w:rFonts w:ascii="宋体" w:hAnsi="宋体" w:cs="宋体"/>
                  <w:kern w:val="0"/>
                  <w:szCs w:val="21"/>
                </w:rPr>
                <w:t>No</w:t>
              </w:r>
              <w:r w:rsidRPr="00623703">
                <w:rPr>
                  <w:rFonts w:ascii="宋体" w:hAnsi="宋体" w:cs="宋体" w:hint="eastAsia"/>
                  <w:kern w:val="0"/>
                  <w:szCs w:val="21"/>
                </w:rPr>
                <w:t>": "</w:t>
              </w:r>
              <w:r>
                <w:rPr>
                  <w:rFonts w:ascii="宋体" w:hAnsi="宋体" w:hint="eastAsia"/>
                </w:rPr>
                <w:t>批次号</w:t>
              </w:r>
              <w:r w:rsidRPr="00623703">
                <w:rPr>
                  <w:rFonts w:ascii="宋体" w:hAnsi="宋体" w:cs="宋体" w:hint="eastAsia"/>
                  <w:kern w:val="0"/>
                  <w:szCs w:val="21"/>
                </w:rPr>
                <w:t>",</w:t>
              </w:r>
            </w:ins>
          </w:p>
          <w:p w14:paraId="1CAF2231" w14:textId="2D37C6C9" w:rsidR="002D620C" w:rsidRPr="00623703" w:rsidRDefault="002D620C" w:rsidP="002D620C">
            <w:pPr>
              <w:widowControl/>
              <w:wordWrap w:val="0"/>
              <w:jc w:val="left"/>
              <w:rPr>
                <w:ins w:id="456" w:author="马旭强" w:date="2020-02-27T08:04:00Z"/>
                <w:rFonts w:ascii="宋体" w:hAnsi="宋体" w:cs="宋体"/>
                <w:kern w:val="0"/>
                <w:szCs w:val="21"/>
              </w:rPr>
            </w:pPr>
            <w:ins w:id="457" w:author="马旭强" w:date="2020-02-27T08:04:00Z">
              <w:r>
                <w:rPr>
                  <w:rFonts w:ascii="宋体" w:hAnsi="宋体" w:cs="宋体"/>
                  <w:kern w:val="0"/>
                  <w:szCs w:val="21"/>
                </w:rPr>
                <w:t xml:space="preserve">        </w:t>
              </w:r>
              <w:r w:rsidRPr="00623703">
                <w:rPr>
                  <w:rFonts w:ascii="宋体" w:hAnsi="宋体" w:cs="宋体" w:hint="eastAsia"/>
                  <w:kern w:val="0"/>
                  <w:szCs w:val="21"/>
                </w:rPr>
                <w:t>"</w:t>
              </w:r>
              <w:r w:rsidRPr="00095CDF">
                <w:rPr>
                  <w:rFonts w:ascii="宋体" w:hAnsi="宋体" w:cs="宋体"/>
                  <w:kern w:val="0"/>
                  <w:szCs w:val="21"/>
                </w:rPr>
                <w:t>depository</w:t>
              </w:r>
              <w:r>
                <w:rPr>
                  <w:rFonts w:ascii="宋体" w:hAnsi="宋体" w:cs="宋体"/>
                  <w:kern w:val="0"/>
                  <w:szCs w:val="21"/>
                </w:rPr>
                <w:t>No</w:t>
              </w:r>
              <w:r w:rsidRPr="00623703">
                <w:rPr>
                  <w:rFonts w:ascii="宋体" w:hAnsi="宋体" w:cs="宋体" w:hint="eastAsia"/>
                  <w:kern w:val="0"/>
                  <w:szCs w:val="21"/>
                </w:rPr>
                <w:t>": "</w:t>
              </w:r>
              <w:r w:rsidRPr="00893001">
                <w:rPr>
                  <w:rFonts w:ascii="宋体" w:hAnsi="宋体" w:cs="宋体"/>
                  <w:kern w:val="0"/>
                  <w:szCs w:val="21"/>
                </w:rPr>
                <w:t>库位</w:t>
              </w:r>
              <w:r w:rsidRPr="00623703">
                <w:rPr>
                  <w:rFonts w:ascii="宋体" w:hAnsi="宋体" w:cs="宋体" w:hint="eastAsia"/>
                  <w:kern w:val="0"/>
                  <w:szCs w:val="21"/>
                </w:rPr>
                <w:t>",</w:t>
              </w:r>
            </w:ins>
          </w:p>
          <w:p w14:paraId="13B1566B" w14:textId="134B3D87" w:rsidR="002D620C" w:rsidRPr="002D620C" w:rsidRDefault="002D620C" w:rsidP="00FF1CDE">
            <w:pPr>
              <w:widowControl/>
              <w:wordWrap w:val="0"/>
              <w:jc w:val="left"/>
              <w:rPr>
                <w:ins w:id="458" w:author="马旭强" w:date="2020-02-27T07:57:00Z"/>
                <w:rFonts w:ascii="宋体" w:hAnsi="宋体" w:cs="宋体" w:hint="eastAsia"/>
                <w:kern w:val="0"/>
                <w:szCs w:val="21"/>
                <w:rPrChange w:id="459" w:author="马旭强" w:date="2020-02-27T08:04:00Z">
                  <w:rPr>
                    <w:ins w:id="460" w:author="马旭强" w:date="2020-02-27T07:57:00Z"/>
                    <w:rFonts w:ascii="宋体" w:hAnsi="宋体" w:cs="宋体" w:hint="eastAsia"/>
                    <w:kern w:val="0"/>
                    <w:szCs w:val="21"/>
                  </w:rPr>
                </w:rPrChange>
              </w:rPr>
            </w:pPr>
            <w:ins w:id="461" w:author="马旭强" w:date="2020-02-27T08:05:00Z">
              <w:r>
                <w:rPr>
                  <w:rFonts w:ascii="宋体" w:hAnsi="宋体" w:cs="宋体"/>
                  <w:kern w:val="0"/>
                  <w:szCs w:val="21"/>
                </w:rPr>
                <w:t xml:space="preserve">        </w:t>
              </w:r>
            </w:ins>
            <w:ins w:id="462" w:author="马旭强" w:date="2020-02-27T08:04:00Z">
              <w:r w:rsidRPr="00623703">
                <w:rPr>
                  <w:rFonts w:ascii="宋体" w:hAnsi="宋体" w:cs="宋体" w:hint="eastAsia"/>
                  <w:kern w:val="0"/>
                  <w:szCs w:val="21"/>
                </w:rPr>
                <w:t>"</w:t>
              </w:r>
              <w:r w:rsidRPr="00095CDF">
                <w:rPr>
                  <w:rFonts w:ascii="宋体" w:hAnsi="宋体" w:cs="宋体"/>
                  <w:kern w:val="0"/>
                  <w:szCs w:val="21"/>
                </w:rPr>
                <w:t>slot</w:t>
              </w:r>
              <w:r>
                <w:rPr>
                  <w:rFonts w:ascii="宋体" w:hAnsi="宋体" w:cs="宋体"/>
                  <w:kern w:val="0"/>
                  <w:szCs w:val="21"/>
                </w:rPr>
                <w:t>No</w:t>
              </w:r>
              <w:r w:rsidRPr="00623703">
                <w:rPr>
                  <w:rFonts w:ascii="宋体" w:hAnsi="宋体" w:cs="宋体" w:hint="eastAsia"/>
                  <w:kern w:val="0"/>
                  <w:szCs w:val="21"/>
                </w:rPr>
                <w:t>": "</w:t>
              </w:r>
            </w:ins>
            <w:ins w:id="463" w:author="马旭强" w:date="2020-02-27T08:05:00Z">
              <w:r w:rsidRPr="00893001">
                <w:rPr>
                  <w:rFonts w:ascii="宋体" w:hAnsi="宋体" w:cs="宋体"/>
                  <w:kern w:val="0"/>
                  <w:szCs w:val="21"/>
                </w:rPr>
                <w:t>吨槽号</w:t>
              </w:r>
            </w:ins>
            <w:ins w:id="464" w:author="马旭强" w:date="2020-02-27T08:04:00Z">
              <w:r w:rsidRPr="00623703">
                <w:rPr>
                  <w:rFonts w:ascii="宋体" w:hAnsi="宋体" w:cs="宋体" w:hint="eastAsia"/>
                  <w:kern w:val="0"/>
                  <w:szCs w:val="21"/>
                </w:rPr>
                <w:t>",</w:t>
              </w:r>
            </w:ins>
          </w:p>
          <w:p w14:paraId="6B36F30E" w14:textId="77777777" w:rsidR="00FF1CDE" w:rsidRPr="00623703" w:rsidRDefault="00FF1CDE" w:rsidP="00FF1CDE">
            <w:pPr>
              <w:widowControl/>
              <w:wordWrap w:val="0"/>
              <w:jc w:val="left"/>
              <w:rPr>
                <w:ins w:id="465" w:author="马旭强" w:date="2020-02-27T07:57:00Z"/>
                <w:rFonts w:ascii="宋体" w:hAnsi="宋体" w:cs="宋体"/>
                <w:kern w:val="0"/>
                <w:szCs w:val="21"/>
              </w:rPr>
            </w:pPr>
            <w:ins w:id="466" w:author="马旭强" w:date="2020-02-27T07:57:00Z">
              <w:r w:rsidRPr="00623703">
                <w:rPr>
                  <w:rFonts w:ascii="宋体" w:hAnsi="宋体" w:cs="宋体" w:hint="eastAsia"/>
                  <w:kern w:val="0"/>
                  <w:szCs w:val="21"/>
                </w:rPr>
                <w:tab/>
              </w:r>
              <w:r w:rsidRPr="00623703">
                <w:rPr>
                  <w:rFonts w:ascii="宋体" w:hAnsi="宋体" w:cs="宋体" w:hint="eastAsia"/>
                  <w:kern w:val="0"/>
                  <w:szCs w:val="21"/>
                </w:rPr>
                <w:tab/>
                <w:t>"</w:t>
              </w:r>
              <w:r>
                <w:rPr>
                  <w:rFonts w:ascii="宋体" w:hAnsi="宋体" w:cs="宋体"/>
                  <w:kern w:val="0"/>
                  <w:szCs w:val="21"/>
                </w:rPr>
                <w:t>remark</w:t>
              </w:r>
              <w:r w:rsidRPr="00623703">
                <w:rPr>
                  <w:rFonts w:ascii="宋体" w:hAnsi="宋体" w:cs="宋体" w:hint="eastAsia"/>
                  <w:kern w:val="0"/>
                  <w:szCs w:val="21"/>
                </w:rPr>
                <w:t>": "</w:t>
              </w:r>
              <w:r>
                <w:rPr>
                  <w:rFonts w:ascii="宋体" w:hAnsi="宋体" w:cs="宋体" w:hint="eastAsia"/>
                  <w:kern w:val="0"/>
                  <w:szCs w:val="21"/>
                </w:rPr>
                <w:t>备注</w:t>
              </w:r>
              <w:r w:rsidRPr="00623703">
                <w:rPr>
                  <w:rFonts w:ascii="宋体" w:hAnsi="宋体" w:cs="宋体" w:hint="eastAsia"/>
                  <w:kern w:val="0"/>
                  <w:szCs w:val="21"/>
                </w:rPr>
                <w:t>"</w:t>
              </w:r>
            </w:ins>
          </w:p>
          <w:p w14:paraId="03290286" w14:textId="77777777" w:rsidR="00FF1CDE" w:rsidRDefault="00FF1CDE" w:rsidP="00FF1CDE">
            <w:pPr>
              <w:widowControl/>
              <w:wordWrap w:val="0"/>
              <w:jc w:val="left"/>
              <w:rPr>
                <w:ins w:id="467" w:author="马旭强" w:date="2020-02-27T07:58:00Z"/>
                <w:rFonts w:ascii="宋体" w:hAnsi="宋体" w:cs="宋体"/>
                <w:kern w:val="0"/>
                <w:szCs w:val="21"/>
              </w:rPr>
              <w:pPrChange w:id="468" w:author="马旭强" w:date="2020-02-27T07:58:00Z">
                <w:pPr>
                  <w:widowControl/>
                  <w:wordWrap w:val="0"/>
                  <w:jc w:val="left"/>
                </w:pPr>
              </w:pPrChange>
            </w:pPr>
            <w:ins w:id="469" w:author="马旭强" w:date="2020-02-27T07:57:00Z">
              <w:r>
                <w:rPr>
                  <w:rFonts w:ascii="宋体" w:hAnsi="宋体" w:cs="宋体"/>
                  <w:kern w:val="0"/>
                  <w:szCs w:val="21"/>
                </w:rPr>
                <w:tab/>
                <w:t>}]</w:t>
              </w:r>
            </w:ins>
          </w:p>
          <w:p w14:paraId="316F2BB5" w14:textId="64DCBC19" w:rsidR="009A0945" w:rsidRPr="00EE5C1A" w:rsidRDefault="0013281C" w:rsidP="00FF1CDE">
            <w:pPr>
              <w:widowControl/>
              <w:wordWrap w:val="0"/>
              <w:jc w:val="left"/>
              <w:rPr>
                <w:rFonts w:ascii="宋体" w:hAnsi="宋体" w:cs="宋体"/>
                <w:kern w:val="0"/>
                <w:szCs w:val="21"/>
              </w:rPr>
              <w:pPrChange w:id="470" w:author="马旭强" w:date="2020-02-27T07:58:00Z">
                <w:pPr>
                  <w:widowControl/>
                  <w:wordWrap w:val="0"/>
                  <w:jc w:val="left"/>
                </w:pPr>
              </w:pPrChange>
            </w:pPr>
            <w:ins w:id="471" w:author="马旭强" w:date="2020-02-27T07:53:00Z">
              <w:r w:rsidRPr="00623703">
                <w:rPr>
                  <w:rFonts w:ascii="宋体" w:hAnsi="宋体" w:cs="宋体"/>
                  <w:kern w:val="0"/>
                  <w:szCs w:val="21"/>
                </w:rPr>
                <w:t>}</w:t>
              </w:r>
            </w:ins>
          </w:p>
        </w:tc>
      </w:tr>
      <w:tr w:rsidR="009A0945" w:rsidRPr="00EE5C1A" w14:paraId="5BB096E6" w14:textId="77777777" w:rsidTr="00D1345E">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C20397F" w14:textId="77777777" w:rsidR="009A0945" w:rsidRPr="00EE5C1A" w:rsidRDefault="009A0945" w:rsidP="009A0945">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B4AB28C" w14:textId="77777777" w:rsidR="009A0945" w:rsidRPr="00EE5C1A" w:rsidRDefault="009A0945" w:rsidP="009A0945">
            <w:pPr>
              <w:widowControl/>
              <w:wordWrap w:val="0"/>
              <w:jc w:val="left"/>
              <w:rPr>
                <w:rFonts w:ascii="宋体" w:hAnsi="宋体" w:cs="宋体"/>
                <w:kern w:val="0"/>
                <w:szCs w:val="21"/>
              </w:rPr>
            </w:pPr>
          </w:p>
        </w:tc>
      </w:tr>
      <w:tr w:rsidR="00FF1CDE" w:rsidRPr="00EE5C1A" w14:paraId="7FF56E52" w14:textId="77777777" w:rsidTr="00D1345E">
        <w:trPr>
          <w:trHeight w:val="480"/>
          <w:tblCellSpacing w:w="0" w:type="dxa"/>
          <w:ins w:id="472" w:author="马旭强" w:date="2020-02-27T07:57:00Z"/>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tcPr>
          <w:p w14:paraId="09C79AA7" w14:textId="77777777" w:rsidR="00FF1CDE" w:rsidRPr="00EE5C1A" w:rsidRDefault="00FF1CDE" w:rsidP="009A0945">
            <w:pPr>
              <w:widowControl/>
              <w:wordWrap w:val="0"/>
              <w:jc w:val="left"/>
              <w:rPr>
                <w:ins w:id="473" w:author="马旭强" w:date="2020-02-27T07:57:00Z"/>
                <w:rFonts w:ascii="宋体" w:hAnsi="宋体" w:cs="宋体" w:hint="eastAsia"/>
                <w:color w:val="FFFFFF"/>
                <w:kern w:val="0"/>
                <w:szCs w:val="21"/>
              </w:rPr>
            </w:pP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9849FDB" w14:textId="77777777" w:rsidR="00FF1CDE" w:rsidRPr="00EE5C1A" w:rsidRDefault="00FF1CDE" w:rsidP="009A0945">
            <w:pPr>
              <w:widowControl/>
              <w:wordWrap w:val="0"/>
              <w:jc w:val="left"/>
              <w:rPr>
                <w:ins w:id="474" w:author="马旭强" w:date="2020-02-27T07:57:00Z"/>
                <w:rFonts w:ascii="宋体" w:hAnsi="宋体" w:cs="宋体"/>
                <w:kern w:val="0"/>
                <w:szCs w:val="21"/>
              </w:rPr>
            </w:pPr>
          </w:p>
        </w:tc>
      </w:tr>
    </w:tbl>
    <w:p w14:paraId="2894A509" w14:textId="58178942" w:rsidR="00D1345E" w:rsidRDefault="00D1345E" w:rsidP="00D1345E">
      <w:pPr>
        <w:pStyle w:val="3"/>
      </w:pPr>
      <w:bookmarkStart w:id="475" w:name="_Toc33013852"/>
      <w:r>
        <w:rPr>
          <w:rFonts w:hint="eastAsia"/>
        </w:rPr>
        <w:t>成品入库单</w:t>
      </w:r>
      <w:r w:rsidR="002D47D5">
        <w:rPr>
          <w:rFonts w:hint="eastAsia"/>
        </w:rPr>
        <w:t>状态</w:t>
      </w:r>
      <w:bookmarkEnd w:id="475"/>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0"/>
        <w:gridCol w:w="1530"/>
        <w:gridCol w:w="1530"/>
        <w:gridCol w:w="1530"/>
        <w:gridCol w:w="1782"/>
      </w:tblGrid>
      <w:tr w:rsidR="00AA13BE" w:rsidRPr="00EE5C1A" w14:paraId="67FCD3D4" w14:textId="77777777" w:rsidTr="00E87CEB">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BBDB605" w14:textId="77777777" w:rsidR="00AA13BE" w:rsidRPr="00EE5C1A" w:rsidRDefault="00AA13BE" w:rsidP="00E87CEB">
            <w:pPr>
              <w:widowControl/>
              <w:wordWrap w:val="0"/>
              <w:jc w:val="left"/>
              <w:rPr>
                <w:rFonts w:ascii="宋体" w:hAnsi="宋体" w:cs="宋体"/>
                <w:color w:val="FFFFFF"/>
                <w:kern w:val="0"/>
                <w:szCs w:val="21"/>
              </w:rPr>
            </w:pPr>
            <w:r>
              <w:rPr>
                <w:rFonts w:ascii="宋体" w:hAnsi="宋体" w:cs="宋体" w:hint="eastAsia"/>
                <w:color w:val="FFFFFF"/>
                <w:kern w:val="0"/>
                <w:szCs w:val="21"/>
              </w:rPr>
              <w:t>物料需求</w:t>
            </w:r>
          </w:p>
        </w:tc>
      </w:tr>
      <w:tr w:rsidR="002E3766" w:rsidRPr="00EE5C1A" w14:paraId="123477BB" w14:textId="77777777" w:rsidTr="00E87CEB">
        <w:trPr>
          <w:trHeight w:val="480"/>
          <w:tblCellSpacing w:w="0" w:type="dxa"/>
        </w:trPr>
        <w:tc>
          <w:tcPr>
            <w:tcW w:w="124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9574926" w14:textId="77777777" w:rsidR="00AA13BE" w:rsidRPr="00EE5C1A" w:rsidRDefault="00AA13BE" w:rsidP="00E87CEB">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36C4803" w14:textId="5A6BCC24" w:rsidR="00AA13BE" w:rsidRPr="009C33CF" w:rsidRDefault="00AA13BE" w:rsidP="00AA13BE">
            <w:pPr>
              <w:widowControl/>
              <w:wordWrap w:val="0"/>
              <w:jc w:val="left"/>
              <w:rPr>
                <w:rFonts w:ascii="宋体" w:hAnsi="宋体" w:cs="宋体"/>
                <w:kern w:val="0"/>
                <w:szCs w:val="21"/>
              </w:rPr>
            </w:pPr>
            <w:r>
              <w:rPr>
                <w:rFonts w:ascii="宋体" w:hAnsi="宋体" w:cs="宋体" w:hint="eastAsia"/>
                <w:kern w:val="0"/>
                <w:szCs w:val="21"/>
              </w:rPr>
              <w:t>E</w:t>
            </w:r>
            <w:r>
              <w:rPr>
                <w:rFonts w:ascii="宋体" w:hAnsi="宋体" w:cs="宋体"/>
                <w:kern w:val="0"/>
                <w:szCs w:val="21"/>
              </w:rPr>
              <w:t>RP</w:t>
            </w:r>
            <w:r>
              <w:rPr>
                <w:rFonts w:ascii="宋体" w:hAnsi="宋体" w:cs="宋体" w:hint="eastAsia"/>
                <w:kern w:val="0"/>
                <w:szCs w:val="21"/>
              </w:rPr>
              <w:t>调用M</w:t>
            </w:r>
            <w:r>
              <w:rPr>
                <w:rFonts w:ascii="宋体" w:hAnsi="宋体" w:cs="宋体"/>
                <w:kern w:val="0"/>
                <w:szCs w:val="21"/>
              </w:rPr>
              <w:t>ES</w:t>
            </w:r>
            <w:r>
              <w:rPr>
                <w:rFonts w:ascii="宋体" w:hAnsi="宋体" w:cs="宋体" w:hint="eastAsia"/>
                <w:kern w:val="0"/>
                <w:szCs w:val="21"/>
              </w:rPr>
              <w:t>，反馈M</w:t>
            </w:r>
            <w:r>
              <w:rPr>
                <w:rFonts w:ascii="宋体" w:hAnsi="宋体" w:cs="宋体"/>
                <w:kern w:val="0"/>
                <w:szCs w:val="21"/>
              </w:rPr>
              <w:t>ES</w:t>
            </w:r>
            <w:r>
              <w:rPr>
                <w:rFonts w:ascii="宋体" w:hAnsi="宋体" w:cs="宋体" w:hint="eastAsia"/>
                <w:kern w:val="0"/>
                <w:szCs w:val="21"/>
              </w:rPr>
              <w:t>系统成品入库单状态。</w:t>
            </w:r>
            <w:r w:rsidR="002E3766">
              <w:rPr>
                <w:rFonts w:ascii="宋体" w:hAnsi="宋体" w:cs="宋体" w:hint="eastAsia"/>
                <w:kern w:val="0"/>
                <w:szCs w:val="21"/>
              </w:rPr>
              <w:t>入库单状态在E</w:t>
            </w:r>
            <w:r w:rsidR="002E3766">
              <w:rPr>
                <w:rFonts w:ascii="宋体" w:hAnsi="宋体" w:cs="宋体"/>
                <w:kern w:val="0"/>
                <w:szCs w:val="21"/>
              </w:rPr>
              <w:t>RP</w:t>
            </w:r>
            <w:r w:rsidR="002E3766">
              <w:rPr>
                <w:rFonts w:ascii="宋体" w:hAnsi="宋体" w:cs="宋体" w:hint="eastAsia"/>
                <w:kern w:val="0"/>
                <w:szCs w:val="21"/>
              </w:rPr>
              <w:t>系统中分为“未执行”和“已执行”两种状态</w:t>
            </w:r>
            <w:r w:rsidR="00E619A7">
              <w:rPr>
                <w:rFonts w:ascii="宋体" w:hAnsi="宋体" w:cs="宋体" w:hint="eastAsia"/>
                <w:kern w:val="0"/>
                <w:szCs w:val="21"/>
              </w:rPr>
              <w:t>。</w:t>
            </w:r>
            <w:r w:rsidR="00E619A7" w:rsidRPr="00E619A7">
              <w:rPr>
                <w:rFonts w:ascii="宋体" w:hAnsi="宋体" w:cs="宋体"/>
                <w:kern w:val="0"/>
                <w:szCs w:val="21"/>
              </w:rPr>
              <w:t>MES给ERP提交入库单后，只要成功，MES系统中的入库单状态就是“未执行”，如果ERP中完成相关业务，ERP调用MES接口，通知“已执行”状态</w:t>
            </w:r>
          </w:p>
          <w:p w14:paraId="7C1379CC" w14:textId="759148E2" w:rsidR="00AA13BE" w:rsidRPr="009C33CF" w:rsidRDefault="00AA13BE" w:rsidP="00E87CEB">
            <w:pPr>
              <w:widowControl/>
              <w:wordWrap w:val="0"/>
              <w:jc w:val="left"/>
              <w:rPr>
                <w:rFonts w:ascii="宋体" w:hAnsi="宋体" w:cs="宋体"/>
                <w:kern w:val="0"/>
                <w:szCs w:val="21"/>
              </w:rPr>
            </w:pPr>
          </w:p>
        </w:tc>
      </w:tr>
      <w:tr w:rsidR="002E3766" w:rsidRPr="00EE5C1A" w14:paraId="421F9FE1"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1E1F4B7" w14:textId="77777777" w:rsidR="00AA13BE" w:rsidRPr="00EE5C1A" w:rsidRDefault="00AA13BE" w:rsidP="00E87CEB">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475B14C" w14:textId="23322E14" w:rsidR="00AA13BE" w:rsidRPr="00EE5C1A" w:rsidRDefault="00264EBE" w:rsidP="00E87CEB">
            <w:pPr>
              <w:widowControl/>
              <w:wordWrap w:val="0"/>
              <w:jc w:val="left"/>
              <w:rPr>
                <w:rFonts w:ascii="宋体" w:hAnsi="宋体" w:cs="宋体" w:hint="eastAsia"/>
                <w:kern w:val="0"/>
                <w:szCs w:val="21"/>
              </w:rPr>
            </w:pPr>
            <w:ins w:id="476" w:author="马旭强" w:date="2020-02-27T07:48:00Z">
              <w:r>
                <w:rPr>
                  <w:rFonts w:ascii="宋体" w:hAnsi="宋体" w:cs="宋体" w:hint="eastAsia"/>
                  <w:kern w:val="0"/>
                  <w:szCs w:val="21"/>
                </w:rPr>
                <w:t>v1/</w:t>
              </w:r>
              <w:r>
                <w:rPr>
                  <w:rFonts w:ascii="宋体" w:hAnsi="宋体" w:cs="宋体"/>
                  <w:kern w:val="0"/>
                  <w:szCs w:val="21"/>
                </w:rPr>
                <w:t>produce/stock/status</w:t>
              </w:r>
            </w:ins>
          </w:p>
        </w:tc>
      </w:tr>
      <w:tr w:rsidR="002E3766" w:rsidRPr="00EE5C1A" w14:paraId="33705E46"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2456177" w14:textId="77777777" w:rsidR="00AA13BE" w:rsidRPr="00EE5C1A" w:rsidRDefault="00AA13BE" w:rsidP="00E87CEB">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AB8ED31" w14:textId="00CAD345" w:rsidR="00AA13BE" w:rsidRPr="00EE5C1A" w:rsidRDefault="00264EBE" w:rsidP="00E87CEB">
            <w:pPr>
              <w:widowControl/>
              <w:wordWrap w:val="0"/>
              <w:jc w:val="left"/>
              <w:rPr>
                <w:rFonts w:ascii="宋体" w:hAnsi="宋体" w:cs="宋体"/>
                <w:kern w:val="0"/>
                <w:szCs w:val="21"/>
              </w:rPr>
            </w:pPr>
            <w:ins w:id="477" w:author="马旭强" w:date="2020-02-27T07:49:00Z">
              <w:r>
                <w:rPr>
                  <w:rFonts w:ascii="宋体" w:hAnsi="宋体" w:cs="宋体"/>
                  <w:kern w:val="0"/>
                  <w:szCs w:val="21"/>
                </w:rPr>
                <w:t>post</w:t>
              </w:r>
            </w:ins>
          </w:p>
        </w:tc>
      </w:tr>
      <w:tr w:rsidR="002E3766" w:rsidRPr="00EE5C1A" w14:paraId="26F4E601"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8DD655D" w14:textId="77777777" w:rsidR="00AA13BE" w:rsidRPr="00EE5C1A" w:rsidRDefault="00AA13BE" w:rsidP="00E87CEB">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0869AFE" w14:textId="6150CD8C" w:rsidR="00AA13BE" w:rsidRPr="00EE5C1A" w:rsidRDefault="00264EBE" w:rsidP="00E87CEB">
            <w:pPr>
              <w:widowControl/>
              <w:wordWrap w:val="0"/>
              <w:jc w:val="left"/>
              <w:rPr>
                <w:rFonts w:ascii="宋体" w:hAnsi="宋体" w:cs="宋体"/>
                <w:kern w:val="0"/>
                <w:szCs w:val="21"/>
              </w:rPr>
            </w:pPr>
            <w:ins w:id="478" w:author="马旭强" w:date="2020-02-27T07:49:00Z">
              <w:r w:rsidRPr="00EE5C1A">
                <w:rPr>
                  <w:rFonts w:ascii="宋体" w:hAnsi="宋体" w:cs="宋体" w:hint="eastAsia"/>
                  <w:kern w:val="0"/>
                  <w:szCs w:val="21"/>
                </w:rPr>
                <w:t>application/json</w:t>
              </w:r>
            </w:ins>
          </w:p>
        </w:tc>
      </w:tr>
      <w:tr w:rsidR="002E3766" w:rsidRPr="00EE5C1A" w14:paraId="602C8AEE"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C288523" w14:textId="77777777" w:rsidR="00AA13BE" w:rsidRPr="00EE5C1A" w:rsidRDefault="00AA13BE" w:rsidP="00E87CEB">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59886236" w14:textId="5C1C0EF2" w:rsidR="00AA13BE" w:rsidRPr="00EE5C1A" w:rsidRDefault="00264EBE" w:rsidP="00E87CEB">
            <w:pPr>
              <w:widowControl/>
              <w:wordWrap w:val="0"/>
              <w:jc w:val="left"/>
              <w:rPr>
                <w:rFonts w:ascii="宋体" w:hAnsi="宋体" w:cs="宋体"/>
                <w:kern w:val="0"/>
                <w:szCs w:val="21"/>
              </w:rPr>
            </w:pPr>
            <w:ins w:id="479" w:author="马旭强" w:date="2020-02-27T07:49:00Z">
              <w:r w:rsidRPr="00EE5C1A">
                <w:rPr>
                  <w:rFonts w:ascii="宋体" w:hAnsi="宋体" w:cs="宋体" w:hint="eastAsia"/>
                  <w:kern w:val="0"/>
                  <w:szCs w:val="21"/>
                </w:rPr>
                <w:t>*/*</w:t>
              </w:r>
            </w:ins>
          </w:p>
        </w:tc>
      </w:tr>
      <w:tr w:rsidR="00E619A7" w:rsidRPr="00EE5C1A" w14:paraId="13B37598"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7DABA15" w14:textId="77777777" w:rsidR="00AA13BE" w:rsidRPr="00EE5C1A" w:rsidRDefault="00AA13BE" w:rsidP="00E87CEB">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D218782" w14:textId="77777777" w:rsidR="00AA13BE" w:rsidRPr="00EE5C1A" w:rsidRDefault="00AA13BE" w:rsidP="00E87CEB">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A582B77" w14:textId="77777777" w:rsidR="00AA13BE" w:rsidRPr="00EE5C1A" w:rsidRDefault="00AA13BE" w:rsidP="00E87CEB">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38858A3" w14:textId="77777777" w:rsidR="00AA13BE" w:rsidRPr="00EE5C1A" w:rsidRDefault="00AA13BE" w:rsidP="00E87CEB">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20BD27FA" w14:textId="77777777" w:rsidR="00AA13BE" w:rsidRPr="00EE5C1A" w:rsidRDefault="00AA13BE" w:rsidP="00E87CEB">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E619A7" w:rsidRPr="00EE5C1A" w14:paraId="54560947"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6B2FE8A" w14:textId="12310F20" w:rsidR="00AA13BE" w:rsidRDefault="00F2267B" w:rsidP="00E87CEB">
            <w:pPr>
              <w:widowControl/>
              <w:wordWrap w:val="0"/>
              <w:jc w:val="center"/>
              <w:rPr>
                <w:rFonts w:ascii="宋体" w:hAnsi="宋体" w:cs="宋体"/>
                <w:kern w:val="0"/>
                <w:szCs w:val="21"/>
              </w:rPr>
            </w:pPr>
            <w:ins w:id="480" w:author="wang xun" w:date="2020-02-25T13:27:00Z">
              <w:r>
                <w:rPr>
                  <w:rFonts w:ascii="宋体" w:hAnsi="宋体" w:cs="宋体"/>
                  <w:kern w:val="0"/>
                  <w:szCs w:val="21"/>
                </w:rPr>
                <w:lastRenderedPageBreak/>
                <w:t>stockInID</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BDBE86B" w14:textId="77777777" w:rsidR="00AA13BE" w:rsidRDefault="00AA13BE" w:rsidP="00E87CEB">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E704D7A" w14:textId="77777777" w:rsidR="00AA13BE" w:rsidRDefault="00AA13BE" w:rsidP="00E87CEB">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5591DDB" w14:textId="77777777" w:rsidR="00AA13BE" w:rsidRDefault="00AA13BE" w:rsidP="00E87CEB">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6DB40E8" w14:textId="77777777" w:rsidR="00AA13BE" w:rsidRPr="00DF39B2" w:rsidRDefault="00AA13BE" w:rsidP="00E87CEB">
            <w:pPr>
              <w:widowControl/>
              <w:wordWrap w:val="0"/>
              <w:jc w:val="center"/>
              <w:rPr>
                <w:rFonts w:ascii="宋体" w:hAnsi="宋体" w:cs="宋体"/>
                <w:kern w:val="0"/>
                <w:szCs w:val="21"/>
              </w:rPr>
            </w:pPr>
            <w:r>
              <w:rPr>
                <w:rFonts w:ascii="宋体" w:hAnsi="宋体" w:hint="eastAsia"/>
                <w:kern w:val="0"/>
              </w:rPr>
              <w:t>入库单编号</w:t>
            </w:r>
          </w:p>
        </w:tc>
      </w:tr>
      <w:tr w:rsidR="002E3766" w:rsidRPr="00EE5C1A" w14:paraId="7DE08525"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3AED285" w14:textId="244EF63F" w:rsidR="00AA13BE" w:rsidRDefault="00F2267B" w:rsidP="00E87CEB">
            <w:pPr>
              <w:widowControl/>
              <w:wordWrap w:val="0"/>
              <w:jc w:val="center"/>
              <w:rPr>
                <w:rFonts w:ascii="宋体" w:hAnsi="宋体" w:cs="宋体"/>
                <w:kern w:val="0"/>
                <w:szCs w:val="21"/>
              </w:rPr>
            </w:pPr>
            <w:ins w:id="481" w:author="wang xun" w:date="2020-02-25T13:27:00Z">
              <w:r>
                <w:rPr>
                  <w:rFonts w:ascii="宋体" w:hAnsi="宋体" w:cs="宋体"/>
                  <w:kern w:val="0"/>
                  <w:szCs w:val="21"/>
                </w:rPr>
                <w:t>s</w:t>
              </w:r>
            </w:ins>
            <w:ins w:id="482" w:author="wang xun" w:date="2020-02-25T13:20:00Z">
              <w:r w:rsidR="007B2DCB">
                <w:rPr>
                  <w:rFonts w:ascii="宋体" w:hAnsi="宋体" w:cs="宋体" w:hint="eastAsia"/>
                  <w:kern w:val="0"/>
                  <w:szCs w:val="21"/>
                </w:rPr>
                <w:t>tatus</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4CEF71B" w14:textId="77777777" w:rsidR="00AA13BE" w:rsidRDefault="00AA13BE" w:rsidP="00E87CEB">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2EAA8E3" w14:textId="77777777" w:rsidR="00AA13BE" w:rsidRDefault="00AA13BE" w:rsidP="00E87CEB">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2F5E03C1" w14:textId="77777777" w:rsidR="00AA13BE" w:rsidRDefault="00AA13BE" w:rsidP="00E87CEB">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4C2BD2F" w14:textId="0F3682C7" w:rsidR="00AA13BE" w:rsidRDefault="002E3766" w:rsidP="00E87CEB">
            <w:pPr>
              <w:widowControl/>
              <w:wordWrap w:val="0"/>
              <w:jc w:val="center"/>
              <w:rPr>
                <w:rFonts w:ascii="宋体" w:hAnsi="宋体"/>
                <w:kern w:val="0"/>
              </w:rPr>
            </w:pPr>
            <w:r>
              <w:rPr>
                <w:rFonts w:ascii="宋体" w:hAnsi="宋体" w:hint="eastAsia"/>
                <w:kern w:val="0"/>
              </w:rPr>
              <w:t>状态</w:t>
            </w:r>
          </w:p>
        </w:tc>
      </w:tr>
      <w:tr w:rsidR="00AA13BE" w:rsidRPr="00EE5C1A" w14:paraId="4FB15387" w14:textId="77777777" w:rsidTr="00E87CEB">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60818EF" w14:textId="77777777" w:rsidR="00AA13BE" w:rsidRPr="00EE5C1A" w:rsidRDefault="00AA13BE" w:rsidP="00E87CEB">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2E3766" w:rsidRPr="00EE5C1A" w14:paraId="299FAFF7"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0DE3F8D" w14:textId="77777777" w:rsidR="00AA13BE" w:rsidRPr="00EE5C1A" w:rsidRDefault="00AA13BE" w:rsidP="00E87CEB">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938F870" w14:textId="79BA98D8" w:rsidR="00AA13BE" w:rsidRPr="00EE5C1A" w:rsidRDefault="00B97C6B" w:rsidP="00B97C6B">
            <w:pPr>
              <w:widowControl/>
              <w:wordWrap w:val="0"/>
              <w:jc w:val="left"/>
              <w:rPr>
                <w:rFonts w:ascii="宋体" w:hAnsi="宋体" w:cs="宋体"/>
                <w:kern w:val="0"/>
                <w:szCs w:val="21"/>
              </w:rPr>
              <w:pPrChange w:id="483" w:author="马旭强" w:date="2020-02-27T07:50:00Z">
                <w:pPr>
                  <w:widowControl/>
                  <w:wordWrap w:val="0"/>
                  <w:jc w:val="left"/>
                </w:pPr>
              </w:pPrChange>
            </w:pPr>
            <w:ins w:id="484" w:author="马旭强" w:date="2020-02-27T07:50:00Z">
              <w:r w:rsidRPr="00EE5C1A">
                <w:rPr>
                  <w:rFonts w:ascii="宋体" w:hAnsi="宋体" w:cs="宋体" w:hint="eastAsia"/>
                  <w:kern w:val="0"/>
                  <w:szCs w:val="21"/>
                </w:rPr>
                <w:t>{</w:t>
              </w:r>
              <w:r w:rsidRPr="00EE5C1A">
                <w:rPr>
                  <w:rFonts w:ascii="宋体" w:hAnsi="宋体" w:cs="宋体" w:hint="eastAsia"/>
                  <w:kern w:val="0"/>
                  <w:szCs w:val="21"/>
                </w:rPr>
                <w:br/>
                <w:t xml:space="preserve">    "</w:t>
              </w:r>
              <w:r>
                <w:rPr>
                  <w:rFonts w:ascii="宋体" w:hAnsi="宋体" w:cs="宋体"/>
                  <w:kern w:val="0"/>
                  <w:szCs w:val="21"/>
                </w:rPr>
                <w:t>stockInID</w:t>
              </w:r>
              <w:r w:rsidRPr="00EE5C1A">
                <w:rPr>
                  <w:rFonts w:ascii="宋体" w:hAnsi="宋体" w:cs="宋体" w:hint="eastAsia"/>
                  <w:kern w:val="0"/>
                  <w:szCs w:val="21"/>
                </w:rPr>
                <w:t>":"</w:t>
              </w:r>
              <w:r>
                <w:rPr>
                  <w:rFonts w:ascii="宋体" w:hAnsi="宋体" w:hint="eastAsia"/>
                  <w:kern w:val="0"/>
                </w:rPr>
                <w:t>入库单编号</w:t>
              </w:r>
              <w:r w:rsidRPr="00EE5C1A">
                <w:rPr>
                  <w:rFonts w:ascii="宋体" w:hAnsi="宋体" w:cs="宋体" w:hint="eastAsia"/>
                  <w:kern w:val="0"/>
                  <w:szCs w:val="21"/>
                </w:rPr>
                <w:t>",</w:t>
              </w:r>
              <w:r w:rsidRPr="00EE5C1A">
                <w:rPr>
                  <w:rFonts w:ascii="宋体" w:hAnsi="宋体" w:cs="宋体" w:hint="eastAsia"/>
                  <w:kern w:val="0"/>
                  <w:szCs w:val="21"/>
                </w:rPr>
                <w:br/>
                <w:t xml:space="preserve">    "</w:t>
              </w:r>
              <w:r>
                <w:rPr>
                  <w:rFonts w:ascii="宋体" w:hAnsi="宋体" w:cs="宋体"/>
                  <w:kern w:val="0"/>
                  <w:szCs w:val="21"/>
                </w:rPr>
                <w:t>s</w:t>
              </w:r>
              <w:r>
                <w:rPr>
                  <w:rFonts w:ascii="宋体" w:hAnsi="宋体" w:cs="宋体" w:hint="eastAsia"/>
                  <w:kern w:val="0"/>
                  <w:szCs w:val="21"/>
                </w:rPr>
                <w:t>tatus</w:t>
              </w:r>
              <w:r w:rsidRPr="00EE5C1A">
                <w:rPr>
                  <w:rFonts w:ascii="宋体" w:hAnsi="宋体" w:cs="宋体" w:hint="eastAsia"/>
                  <w:kern w:val="0"/>
                  <w:szCs w:val="21"/>
                </w:rPr>
                <w:t>":"</w:t>
              </w:r>
              <w:r>
                <w:rPr>
                  <w:rFonts w:ascii="宋体" w:hAnsi="宋体" w:cs="宋体" w:hint="eastAsia"/>
                  <w:kern w:val="0"/>
                  <w:szCs w:val="21"/>
                </w:rPr>
                <w:t>状态</w:t>
              </w:r>
              <w:r w:rsidRPr="00EE5C1A">
                <w:rPr>
                  <w:rFonts w:ascii="宋体" w:hAnsi="宋体" w:cs="宋体" w:hint="eastAsia"/>
                  <w:kern w:val="0"/>
                  <w:szCs w:val="21"/>
                </w:rPr>
                <w:t>"</w:t>
              </w:r>
              <w:r w:rsidRPr="00EE5C1A">
                <w:rPr>
                  <w:rFonts w:ascii="宋体" w:hAnsi="宋体" w:cs="宋体" w:hint="eastAsia"/>
                  <w:kern w:val="0"/>
                  <w:szCs w:val="21"/>
                </w:rPr>
                <w:br/>
                <w:t>}</w:t>
              </w:r>
            </w:ins>
          </w:p>
        </w:tc>
      </w:tr>
      <w:tr w:rsidR="002E3766" w:rsidRPr="00EE5C1A" w14:paraId="30422BA6" w14:textId="77777777" w:rsidTr="00E87CEB">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E2E50F2" w14:textId="77777777" w:rsidR="00AA13BE" w:rsidRPr="00EE5C1A" w:rsidRDefault="00AA13BE" w:rsidP="00E87CEB">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1E4594A" w14:textId="66898949" w:rsidR="00AA13BE" w:rsidRPr="00EE5C1A" w:rsidRDefault="00CA21D5" w:rsidP="00E87CEB">
            <w:pPr>
              <w:widowControl/>
              <w:wordWrap w:val="0"/>
              <w:jc w:val="left"/>
              <w:rPr>
                <w:rFonts w:ascii="宋体" w:hAnsi="宋体" w:cs="宋体"/>
                <w:kern w:val="0"/>
                <w:szCs w:val="21"/>
              </w:rPr>
            </w:pPr>
            <w:ins w:id="485" w:author="马旭强" w:date="2020-02-27T07:50:00Z">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ins>
          </w:p>
        </w:tc>
      </w:tr>
    </w:tbl>
    <w:p w14:paraId="1C755302" w14:textId="77777777" w:rsidR="00FA0A27" w:rsidRDefault="00FA0A27" w:rsidP="00FA0A27"/>
    <w:p w14:paraId="3B48E9AC" w14:textId="7AEACADC" w:rsidR="00FA0A27" w:rsidRPr="00FA0A27" w:rsidRDefault="00FA0A27" w:rsidP="00FA0A27">
      <w:pPr>
        <w:pStyle w:val="3"/>
      </w:pPr>
      <w:bookmarkStart w:id="486" w:name="_Toc33013853"/>
      <w:r>
        <w:rPr>
          <w:rFonts w:hint="eastAsia"/>
        </w:rPr>
        <w:t>成品入库单撤销</w:t>
      </w:r>
      <w:bookmarkEnd w:id="486"/>
    </w:p>
    <w:tbl>
      <w:tblPr>
        <w:tblW w:w="5000" w:type="pct"/>
        <w:tblCellSpacing w:w="0" w:type="dxa"/>
        <w:tblBorders>
          <w:top w:val="single" w:sz="6" w:space="0" w:color="DBE3E4"/>
          <w:left w:val="single" w:sz="6" w:space="0" w:color="DBE3E4"/>
          <w:bottom w:val="single" w:sz="6" w:space="0" w:color="DBE3E4"/>
          <w:right w:val="single" w:sz="6" w:space="0" w:color="DBE3E4"/>
        </w:tblBorders>
        <w:tblCellMar>
          <w:left w:w="0" w:type="dxa"/>
          <w:right w:w="0" w:type="dxa"/>
        </w:tblCellMar>
        <w:tblLook w:val="04A0" w:firstRow="1" w:lastRow="0" w:firstColumn="1" w:lastColumn="0" w:noHBand="0" w:noVBand="1"/>
      </w:tblPr>
      <w:tblGrid>
        <w:gridCol w:w="2121"/>
        <w:gridCol w:w="1523"/>
        <w:gridCol w:w="1523"/>
        <w:gridCol w:w="1523"/>
        <w:gridCol w:w="1802"/>
      </w:tblGrid>
      <w:tr w:rsidR="00895AA1" w:rsidRPr="00EE5C1A" w14:paraId="5E963F42" w14:textId="77777777" w:rsidTr="000C1725">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0047D3D5" w14:textId="77777777" w:rsidR="00895AA1" w:rsidRPr="00EE5C1A" w:rsidRDefault="00895AA1" w:rsidP="000C1725">
            <w:pPr>
              <w:widowControl/>
              <w:wordWrap w:val="0"/>
              <w:jc w:val="left"/>
              <w:rPr>
                <w:rFonts w:ascii="宋体" w:hAnsi="宋体" w:cs="宋体"/>
                <w:color w:val="FFFFFF"/>
                <w:kern w:val="0"/>
                <w:szCs w:val="21"/>
              </w:rPr>
            </w:pPr>
            <w:r>
              <w:rPr>
                <w:rFonts w:ascii="宋体" w:hAnsi="宋体" w:cs="宋体" w:hint="eastAsia"/>
                <w:color w:val="FFFFFF"/>
                <w:kern w:val="0"/>
                <w:szCs w:val="21"/>
              </w:rPr>
              <w:t>物料需求</w:t>
            </w:r>
          </w:p>
        </w:tc>
      </w:tr>
      <w:tr w:rsidR="00895AA1" w:rsidRPr="00EE5C1A" w14:paraId="4D1D0634" w14:textId="77777777" w:rsidTr="000C1725">
        <w:trPr>
          <w:trHeight w:val="480"/>
          <w:tblCellSpacing w:w="0" w:type="dxa"/>
        </w:trPr>
        <w:tc>
          <w:tcPr>
            <w:tcW w:w="1249" w:type="pct"/>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505BF9D" w14:textId="77777777" w:rsidR="00895AA1" w:rsidRPr="00EE5C1A" w:rsidRDefault="00895AA1" w:rsidP="000C1725">
            <w:pPr>
              <w:widowControl/>
              <w:wordWrap w:val="0"/>
              <w:jc w:val="left"/>
              <w:rPr>
                <w:rFonts w:ascii="宋体" w:hAnsi="宋体" w:cs="宋体"/>
                <w:kern w:val="0"/>
                <w:szCs w:val="21"/>
              </w:rPr>
            </w:pPr>
            <w:r w:rsidRPr="00EE5C1A">
              <w:rPr>
                <w:rFonts w:ascii="宋体" w:hAnsi="宋体" w:cs="宋体" w:hint="eastAsia"/>
                <w:kern w:val="0"/>
                <w:szCs w:val="21"/>
              </w:rPr>
              <w:t>接口描述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0894BCD6" w14:textId="487128FE" w:rsidR="00895AA1" w:rsidRPr="009C33CF" w:rsidRDefault="00895AA1" w:rsidP="000C1725">
            <w:pPr>
              <w:widowControl/>
              <w:wordWrap w:val="0"/>
              <w:jc w:val="left"/>
              <w:rPr>
                <w:rFonts w:ascii="宋体" w:hAnsi="宋体" w:cs="宋体"/>
                <w:kern w:val="0"/>
                <w:szCs w:val="21"/>
              </w:rPr>
            </w:pPr>
            <w:r>
              <w:rPr>
                <w:rFonts w:ascii="宋体" w:hAnsi="宋体" w:cs="宋体" w:hint="eastAsia"/>
                <w:kern w:val="0"/>
                <w:szCs w:val="21"/>
              </w:rPr>
              <w:t>M</w:t>
            </w:r>
            <w:r>
              <w:rPr>
                <w:rFonts w:ascii="宋体" w:hAnsi="宋体" w:cs="宋体"/>
                <w:kern w:val="0"/>
                <w:szCs w:val="21"/>
              </w:rPr>
              <w:t>ES</w:t>
            </w:r>
            <w:r>
              <w:rPr>
                <w:rFonts w:ascii="宋体" w:hAnsi="宋体" w:cs="宋体" w:hint="eastAsia"/>
                <w:kern w:val="0"/>
                <w:szCs w:val="21"/>
              </w:rPr>
              <w:t>调用E</w:t>
            </w:r>
            <w:r>
              <w:rPr>
                <w:rFonts w:ascii="宋体" w:hAnsi="宋体" w:cs="宋体"/>
                <w:kern w:val="0"/>
                <w:szCs w:val="21"/>
              </w:rPr>
              <w:t>RP</w:t>
            </w:r>
            <w:r>
              <w:rPr>
                <w:rFonts w:ascii="宋体" w:hAnsi="宋体" w:cs="宋体" w:hint="eastAsia"/>
                <w:kern w:val="0"/>
                <w:szCs w:val="21"/>
              </w:rPr>
              <w:t>，</w:t>
            </w:r>
            <w:r w:rsidR="00217F72">
              <w:rPr>
                <w:rFonts w:ascii="宋体" w:hAnsi="宋体" w:cs="宋体" w:hint="eastAsia"/>
                <w:kern w:val="0"/>
                <w:szCs w:val="21"/>
              </w:rPr>
              <w:t>撤销传入E</w:t>
            </w:r>
            <w:r w:rsidR="00217F72">
              <w:rPr>
                <w:rFonts w:ascii="宋体" w:hAnsi="宋体" w:cs="宋体"/>
                <w:kern w:val="0"/>
                <w:szCs w:val="21"/>
              </w:rPr>
              <w:t>RP</w:t>
            </w:r>
            <w:r w:rsidR="00217F72">
              <w:rPr>
                <w:rFonts w:ascii="宋体" w:hAnsi="宋体" w:cs="宋体" w:hint="eastAsia"/>
                <w:kern w:val="0"/>
                <w:szCs w:val="21"/>
              </w:rPr>
              <w:t>中的</w:t>
            </w:r>
            <w:r>
              <w:rPr>
                <w:rFonts w:ascii="宋体" w:hAnsi="宋体" w:cs="宋体" w:hint="eastAsia"/>
                <w:kern w:val="0"/>
                <w:szCs w:val="21"/>
              </w:rPr>
              <w:t>成品入库单。</w:t>
            </w:r>
            <w:r w:rsidR="00D82203" w:rsidRPr="00D82203">
              <w:rPr>
                <w:rFonts w:ascii="宋体" w:hAnsi="宋体" w:cs="宋体"/>
                <w:kern w:val="0"/>
                <w:szCs w:val="21"/>
              </w:rPr>
              <w:t>如果成品入库单处于“未执行”状态，MES可以撤销入库单，</w:t>
            </w:r>
          </w:p>
        </w:tc>
      </w:tr>
      <w:tr w:rsidR="00895AA1" w:rsidRPr="00EE5C1A" w14:paraId="79884409" w14:textId="77777777" w:rsidTr="000C1725">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6D83D606" w14:textId="77777777" w:rsidR="00895AA1" w:rsidRPr="00EE5C1A" w:rsidRDefault="00895AA1" w:rsidP="000C1725">
            <w:pPr>
              <w:widowControl/>
              <w:wordWrap w:val="0"/>
              <w:jc w:val="left"/>
              <w:rPr>
                <w:rFonts w:ascii="宋体" w:hAnsi="宋体" w:cs="宋体"/>
                <w:kern w:val="0"/>
                <w:szCs w:val="21"/>
              </w:rPr>
            </w:pPr>
            <w:r w:rsidRPr="00EE5C1A">
              <w:rPr>
                <w:rFonts w:ascii="宋体" w:hAnsi="宋体" w:cs="宋体" w:hint="eastAsia"/>
                <w:kern w:val="0"/>
                <w:szCs w:val="21"/>
              </w:rPr>
              <w:t>URL</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5B69BEA" w14:textId="06DDE17A" w:rsidR="00895AA1" w:rsidRPr="00EE5C1A" w:rsidRDefault="007B46E6" w:rsidP="007B46E6">
            <w:pPr>
              <w:widowControl/>
              <w:wordWrap w:val="0"/>
              <w:jc w:val="left"/>
              <w:rPr>
                <w:rFonts w:ascii="宋体" w:hAnsi="宋体" w:cs="宋体"/>
                <w:kern w:val="0"/>
                <w:szCs w:val="21"/>
              </w:rPr>
              <w:pPrChange w:id="487" w:author="马旭强" w:date="2020-02-27T07:51:00Z">
                <w:pPr>
                  <w:widowControl/>
                  <w:wordWrap w:val="0"/>
                  <w:jc w:val="left"/>
                </w:pPr>
              </w:pPrChange>
            </w:pPr>
            <w:ins w:id="488" w:author="马旭强" w:date="2020-02-27T07:51:00Z">
              <w:r>
                <w:rPr>
                  <w:rFonts w:ascii="宋体" w:hAnsi="宋体" w:cs="宋体" w:hint="eastAsia"/>
                  <w:kern w:val="0"/>
                  <w:szCs w:val="21"/>
                </w:rPr>
                <w:t>v1/</w:t>
              </w:r>
              <w:r>
                <w:rPr>
                  <w:rFonts w:ascii="宋体" w:hAnsi="宋体" w:cs="宋体"/>
                  <w:kern w:val="0"/>
                  <w:szCs w:val="21"/>
                </w:rPr>
                <w:t>produce/stock/{id}</w:t>
              </w:r>
            </w:ins>
          </w:p>
        </w:tc>
      </w:tr>
      <w:tr w:rsidR="00895AA1" w:rsidRPr="00EE5C1A" w14:paraId="2BB6CA41" w14:textId="77777777" w:rsidTr="000C1725">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7BA6F9FD" w14:textId="77777777" w:rsidR="00895AA1" w:rsidRPr="00EE5C1A" w:rsidRDefault="00895AA1" w:rsidP="000C1725">
            <w:pPr>
              <w:widowControl/>
              <w:wordWrap w:val="0"/>
              <w:jc w:val="left"/>
              <w:rPr>
                <w:rFonts w:ascii="宋体" w:hAnsi="宋体" w:cs="宋体"/>
                <w:kern w:val="0"/>
                <w:szCs w:val="21"/>
              </w:rPr>
            </w:pPr>
            <w:r w:rsidRPr="00EE5C1A">
              <w:rPr>
                <w:rFonts w:ascii="宋体" w:hAnsi="宋体" w:cs="宋体" w:hint="eastAsia"/>
                <w:kern w:val="0"/>
                <w:szCs w:val="21"/>
              </w:rPr>
              <w:t>请求方式</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FD14E54" w14:textId="6C4F44B2" w:rsidR="00895AA1" w:rsidRPr="00EE5C1A" w:rsidRDefault="0077747D" w:rsidP="000C1725">
            <w:pPr>
              <w:widowControl/>
              <w:wordWrap w:val="0"/>
              <w:jc w:val="left"/>
              <w:rPr>
                <w:rFonts w:ascii="宋体" w:hAnsi="宋体" w:cs="宋体"/>
                <w:kern w:val="0"/>
                <w:szCs w:val="21"/>
              </w:rPr>
            </w:pPr>
            <w:ins w:id="489" w:author="马旭强" w:date="2020-02-27T07:51:00Z">
              <w:r>
                <w:rPr>
                  <w:rFonts w:ascii="宋体" w:hAnsi="宋体" w:cs="宋体" w:hint="eastAsia"/>
                  <w:kern w:val="0"/>
                  <w:szCs w:val="21"/>
                </w:rPr>
                <w:t>d</w:t>
              </w:r>
              <w:r>
                <w:rPr>
                  <w:rFonts w:ascii="宋体" w:hAnsi="宋体" w:cs="宋体"/>
                  <w:kern w:val="0"/>
                  <w:szCs w:val="21"/>
                </w:rPr>
                <w:t>elete</w:t>
              </w:r>
            </w:ins>
          </w:p>
        </w:tc>
      </w:tr>
      <w:tr w:rsidR="00895AA1" w:rsidRPr="00EE5C1A" w14:paraId="68377DEB" w14:textId="77777777" w:rsidTr="000C1725">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E79DC02" w14:textId="77777777" w:rsidR="00895AA1" w:rsidRPr="00EE5C1A" w:rsidRDefault="00895AA1" w:rsidP="000C1725">
            <w:pPr>
              <w:widowControl/>
              <w:wordWrap w:val="0"/>
              <w:jc w:val="left"/>
              <w:rPr>
                <w:rFonts w:ascii="宋体" w:hAnsi="宋体" w:cs="宋体"/>
                <w:kern w:val="0"/>
                <w:szCs w:val="21"/>
              </w:rPr>
            </w:pPr>
            <w:r w:rsidRPr="00EE5C1A">
              <w:rPr>
                <w:rFonts w:ascii="宋体" w:hAnsi="宋体" w:cs="宋体" w:hint="eastAsia"/>
                <w:kern w:val="0"/>
                <w:szCs w:val="21"/>
              </w:rPr>
              <w:t>请求类型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43F9FBA3" w14:textId="4AAF6FDD" w:rsidR="00895AA1" w:rsidRPr="00EE5C1A" w:rsidRDefault="0077747D" w:rsidP="000C1725">
            <w:pPr>
              <w:widowControl/>
              <w:wordWrap w:val="0"/>
              <w:jc w:val="left"/>
              <w:rPr>
                <w:rFonts w:ascii="宋体" w:hAnsi="宋体" w:cs="宋体"/>
                <w:kern w:val="0"/>
                <w:szCs w:val="21"/>
              </w:rPr>
            </w:pPr>
            <w:ins w:id="490" w:author="马旭强" w:date="2020-02-27T07:51:00Z">
              <w:r w:rsidRPr="00EE5C1A">
                <w:rPr>
                  <w:rFonts w:ascii="宋体" w:hAnsi="宋体" w:cs="宋体" w:hint="eastAsia"/>
                  <w:kern w:val="0"/>
                  <w:szCs w:val="21"/>
                </w:rPr>
                <w:t>application/json</w:t>
              </w:r>
            </w:ins>
          </w:p>
        </w:tc>
      </w:tr>
      <w:tr w:rsidR="00895AA1" w:rsidRPr="00EE5C1A" w14:paraId="03545F2B" w14:textId="77777777" w:rsidTr="000C1725">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3E69B2E" w14:textId="77777777" w:rsidR="00895AA1" w:rsidRPr="00EE5C1A" w:rsidRDefault="00895AA1" w:rsidP="000C1725">
            <w:pPr>
              <w:widowControl/>
              <w:wordWrap w:val="0"/>
              <w:jc w:val="left"/>
              <w:rPr>
                <w:rFonts w:ascii="宋体" w:hAnsi="宋体" w:cs="宋体"/>
                <w:kern w:val="0"/>
                <w:szCs w:val="21"/>
              </w:rPr>
            </w:pPr>
            <w:r w:rsidRPr="00EE5C1A">
              <w:rPr>
                <w:rFonts w:ascii="宋体" w:hAnsi="宋体" w:cs="宋体" w:hint="eastAsia"/>
                <w:kern w:val="0"/>
                <w:szCs w:val="21"/>
              </w:rPr>
              <w:t>返回类型</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0DC0263" w14:textId="31E3CBCB" w:rsidR="00895AA1" w:rsidRPr="00EE5C1A" w:rsidRDefault="0077747D" w:rsidP="000C1725">
            <w:pPr>
              <w:widowControl/>
              <w:wordWrap w:val="0"/>
              <w:jc w:val="left"/>
              <w:rPr>
                <w:rFonts w:ascii="宋体" w:hAnsi="宋体" w:cs="宋体"/>
                <w:kern w:val="0"/>
                <w:szCs w:val="21"/>
              </w:rPr>
            </w:pPr>
            <w:ins w:id="491" w:author="马旭强" w:date="2020-02-27T07:51:00Z">
              <w:r w:rsidRPr="00EE5C1A">
                <w:rPr>
                  <w:rFonts w:ascii="宋体" w:hAnsi="宋体" w:cs="宋体" w:hint="eastAsia"/>
                  <w:kern w:val="0"/>
                  <w:szCs w:val="21"/>
                </w:rPr>
                <w:t>*/*</w:t>
              </w:r>
            </w:ins>
          </w:p>
        </w:tc>
      </w:tr>
      <w:tr w:rsidR="00895AA1" w:rsidRPr="00EE5C1A" w14:paraId="641055AD" w14:textId="77777777" w:rsidTr="000C1725">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56D3A7DF" w14:textId="77777777" w:rsidR="00895AA1" w:rsidRPr="00EE5C1A" w:rsidRDefault="00895AA1" w:rsidP="000C1725">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参数名</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0DBF926" w14:textId="77777777" w:rsidR="00895AA1" w:rsidRPr="00EE5C1A" w:rsidRDefault="00895AA1" w:rsidP="000C1725">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数据类型</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1F1D6D5" w14:textId="77777777" w:rsidR="00895AA1" w:rsidRPr="00EE5C1A" w:rsidRDefault="00895AA1" w:rsidP="000C1725">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是否必填</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15CB93C8" w14:textId="77777777" w:rsidR="00895AA1" w:rsidRPr="00EE5C1A" w:rsidRDefault="00895AA1" w:rsidP="000C1725">
            <w:pPr>
              <w:widowControl/>
              <w:wordWrap w:val="0"/>
              <w:jc w:val="center"/>
              <w:rPr>
                <w:rFonts w:ascii="宋体" w:hAnsi="宋体" w:cs="宋体"/>
                <w:color w:val="FFFFFF"/>
                <w:kern w:val="0"/>
                <w:szCs w:val="21"/>
              </w:rPr>
            </w:pPr>
            <w:r>
              <w:rPr>
                <w:rFonts w:ascii="宋体" w:hAnsi="宋体" w:cs="宋体" w:hint="eastAsia"/>
                <w:color w:val="FFFFFF"/>
                <w:kern w:val="0"/>
                <w:szCs w:val="21"/>
              </w:rPr>
              <w:t>验证规则</w:t>
            </w:r>
          </w:p>
        </w:tc>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3DF1106F" w14:textId="77777777" w:rsidR="00895AA1" w:rsidRPr="00EE5C1A" w:rsidRDefault="00895AA1" w:rsidP="000C1725">
            <w:pPr>
              <w:widowControl/>
              <w:wordWrap w:val="0"/>
              <w:jc w:val="center"/>
              <w:rPr>
                <w:rFonts w:ascii="宋体" w:hAnsi="宋体" w:cs="宋体"/>
                <w:color w:val="FFFFFF"/>
                <w:kern w:val="0"/>
                <w:szCs w:val="21"/>
              </w:rPr>
            </w:pPr>
            <w:r w:rsidRPr="00EE5C1A">
              <w:rPr>
                <w:rFonts w:ascii="宋体" w:hAnsi="宋体" w:cs="宋体" w:hint="eastAsia"/>
                <w:color w:val="FFFFFF"/>
                <w:kern w:val="0"/>
                <w:szCs w:val="21"/>
              </w:rPr>
              <w:t>说明</w:t>
            </w:r>
          </w:p>
        </w:tc>
      </w:tr>
      <w:tr w:rsidR="00895AA1" w:rsidRPr="00EE5C1A" w14:paraId="4869EBF7" w14:textId="77777777" w:rsidTr="000C1725">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1B3C881" w14:textId="2F7B2493" w:rsidR="00895AA1" w:rsidRDefault="00F2267B" w:rsidP="000C1725">
            <w:pPr>
              <w:widowControl/>
              <w:wordWrap w:val="0"/>
              <w:jc w:val="center"/>
              <w:rPr>
                <w:rFonts w:ascii="宋体" w:hAnsi="宋体" w:cs="宋体"/>
                <w:kern w:val="0"/>
                <w:szCs w:val="21"/>
              </w:rPr>
            </w:pPr>
            <w:ins w:id="492" w:author="wang xun" w:date="2020-02-25T13:27:00Z">
              <w:del w:id="493" w:author="马旭强" w:date="2020-02-27T07:51:00Z">
                <w:r w:rsidDel="007B46E6">
                  <w:rPr>
                    <w:rFonts w:ascii="宋体" w:hAnsi="宋体" w:cs="宋体"/>
                    <w:kern w:val="0"/>
                    <w:szCs w:val="21"/>
                  </w:rPr>
                  <w:delText>stockInID</w:delText>
                </w:r>
              </w:del>
            </w:ins>
            <w:ins w:id="494" w:author="马旭强" w:date="2020-02-27T07:51:00Z">
              <w:r w:rsidR="007B46E6">
                <w:rPr>
                  <w:rFonts w:ascii="宋体" w:hAnsi="宋体" w:cs="宋体"/>
                  <w:kern w:val="0"/>
                  <w:szCs w:val="21"/>
                </w:rPr>
                <w:t>id</w:t>
              </w:r>
            </w:ins>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491FE3F7" w14:textId="77777777" w:rsidR="00895AA1" w:rsidRDefault="00895AA1" w:rsidP="000C172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6779522B" w14:textId="77777777" w:rsidR="00895AA1" w:rsidRDefault="00895AA1" w:rsidP="000C172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4523ADA" w14:textId="77777777" w:rsidR="00895AA1" w:rsidRDefault="00895AA1" w:rsidP="000C1725">
            <w:pPr>
              <w:widowControl/>
              <w:wordWrap w:val="0"/>
              <w:jc w:val="center"/>
              <w:rPr>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51A88101" w14:textId="77777777" w:rsidR="00895AA1" w:rsidRPr="00DF39B2" w:rsidRDefault="00895AA1" w:rsidP="000C1725">
            <w:pPr>
              <w:widowControl/>
              <w:wordWrap w:val="0"/>
              <w:jc w:val="center"/>
              <w:rPr>
                <w:rFonts w:ascii="宋体" w:hAnsi="宋体" w:cs="宋体"/>
                <w:kern w:val="0"/>
                <w:szCs w:val="21"/>
              </w:rPr>
            </w:pPr>
            <w:r>
              <w:rPr>
                <w:rFonts w:ascii="宋体" w:hAnsi="宋体" w:hint="eastAsia"/>
                <w:kern w:val="0"/>
              </w:rPr>
              <w:t>入库单编号</w:t>
            </w:r>
          </w:p>
        </w:tc>
      </w:tr>
      <w:tr w:rsidR="00103DD8" w:rsidRPr="00EE5C1A" w:rsidDel="0077747D" w14:paraId="6857E522" w14:textId="0523FEA2" w:rsidTr="000C1725">
        <w:trPr>
          <w:trHeight w:val="480"/>
          <w:tblCellSpacing w:w="0" w:type="dxa"/>
          <w:del w:id="495" w:author="马旭强" w:date="2020-02-27T07:51:00Z"/>
        </w:trPr>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371B697" w14:textId="3D3C5FA1" w:rsidR="00103DD8" w:rsidDel="0077747D" w:rsidRDefault="00103DD8" w:rsidP="000C1725">
            <w:pPr>
              <w:widowControl/>
              <w:wordWrap w:val="0"/>
              <w:jc w:val="center"/>
              <w:rPr>
                <w:del w:id="496" w:author="马旭强" w:date="2020-02-27T07:51: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0C766E10" w14:textId="502D7755" w:rsidR="00103DD8" w:rsidDel="0077747D" w:rsidRDefault="00103DD8" w:rsidP="000C1725">
            <w:pPr>
              <w:widowControl/>
              <w:wordWrap w:val="0"/>
              <w:jc w:val="center"/>
              <w:rPr>
                <w:del w:id="497" w:author="马旭强" w:date="2020-02-27T07:51: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36691FEC" w14:textId="7B47DB88" w:rsidR="00103DD8" w:rsidDel="0077747D" w:rsidRDefault="00103DD8" w:rsidP="000C1725">
            <w:pPr>
              <w:widowControl/>
              <w:wordWrap w:val="0"/>
              <w:jc w:val="center"/>
              <w:rPr>
                <w:del w:id="498" w:author="马旭强" w:date="2020-02-27T07:51: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79FA7ED7" w14:textId="0EBDE094" w:rsidR="00103DD8" w:rsidDel="0077747D" w:rsidRDefault="00103DD8" w:rsidP="000C1725">
            <w:pPr>
              <w:widowControl/>
              <w:wordWrap w:val="0"/>
              <w:jc w:val="center"/>
              <w:rPr>
                <w:del w:id="499" w:author="马旭强" w:date="2020-02-27T07:51:00Z"/>
                <w:rFonts w:ascii="宋体" w:hAnsi="宋体" w:cs="宋体"/>
                <w:kern w:val="0"/>
                <w:szCs w:val="21"/>
              </w:rPr>
            </w:pPr>
          </w:p>
        </w:tc>
        <w:tc>
          <w:tcPr>
            <w:tcW w:w="0" w:type="auto"/>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tcPr>
          <w:p w14:paraId="19E103B5" w14:textId="255D3E19" w:rsidR="00103DD8" w:rsidDel="0077747D" w:rsidRDefault="00103DD8" w:rsidP="00524688">
            <w:pPr>
              <w:widowControl/>
              <w:wordWrap w:val="0"/>
              <w:rPr>
                <w:del w:id="500" w:author="马旭强" w:date="2020-02-27T07:51:00Z"/>
                <w:rFonts w:ascii="宋体" w:hAnsi="宋体"/>
                <w:kern w:val="0"/>
              </w:rPr>
            </w:pPr>
          </w:p>
        </w:tc>
      </w:tr>
      <w:tr w:rsidR="00895AA1" w:rsidRPr="00EE5C1A" w14:paraId="788775D6" w14:textId="77777777" w:rsidTr="000C1725">
        <w:trPr>
          <w:trHeight w:val="480"/>
          <w:tblCellSpacing w:w="0" w:type="dxa"/>
        </w:trPr>
        <w:tc>
          <w:tcPr>
            <w:tcW w:w="0" w:type="auto"/>
            <w:gridSpan w:val="5"/>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4D8B6AA7" w14:textId="77777777" w:rsidR="00895AA1" w:rsidRPr="00EE5C1A" w:rsidRDefault="00895AA1" w:rsidP="000C1725">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示例</w:t>
            </w:r>
          </w:p>
        </w:tc>
      </w:tr>
      <w:tr w:rsidR="00895AA1" w:rsidRPr="00EE5C1A" w14:paraId="11D68C88" w14:textId="77777777" w:rsidTr="000C1725">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7FC08587" w14:textId="77777777" w:rsidR="00895AA1" w:rsidRPr="00EE5C1A" w:rsidRDefault="00895AA1" w:rsidP="000C1725">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请求参数</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17CF96BD" w14:textId="3D6144A0" w:rsidR="00895AA1" w:rsidRPr="00EE5C1A" w:rsidRDefault="0077747D" w:rsidP="000C1725">
            <w:pPr>
              <w:widowControl/>
              <w:wordWrap w:val="0"/>
              <w:jc w:val="left"/>
              <w:rPr>
                <w:rFonts w:ascii="宋体" w:hAnsi="宋体" w:cs="宋体"/>
                <w:kern w:val="0"/>
                <w:szCs w:val="21"/>
              </w:rPr>
            </w:pPr>
            <w:ins w:id="501" w:author="马旭强" w:date="2020-02-27T07:52:00Z">
              <w:r w:rsidRPr="00EE5C1A">
                <w:rPr>
                  <w:rFonts w:ascii="宋体" w:hAnsi="宋体" w:cs="宋体" w:hint="eastAsia"/>
                  <w:kern w:val="0"/>
                  <w:szCs w:val="21"/>
                </w:rPr>
                <w:t>/v1/</w:t>
              </w:r>
              <w:r>
                <w:rPr>
                  <w:rFonts w:ascii="宋体" w:hAnsi="宋体" w:cs="宋体"/>
                  <w:kern w:val="0"/>
                  <w:szCs w:val="21"/>
                </w:rPr>
                <w:t>produce/stock/123456789987654321</w:t>
              </w:r>
            </w:ins>
          </w:p>
        </w:tc>
      </w:tr>
      <w:tr w:rsidR="00895AA1" w:rsidRPr="00EE5C1A" w14:paraId="44D53F12" w14:textId="77777777" w:rsidTr="000C1725">
        <w:trPr>
          <w:trHeight w:val="480"/>
          <w:tblCellSpacing w:w="0" w:type="dxa"/>
        </w:trPr>
        <w:tc>
          <w:tcPr>
            <w:tcW w:w="0" w:type="auto"/>
            <w:tcBorders>
              <w:top w:val="single" w:sz="6" w:space="0" w:color="DBE3E4"/>
              <w:left w:val="single" w:sz="6" w:space="0" w:color="DBE3E4"/>
              <w:bottom w:val="single" w:sz="6" w:space="0" w:color="DBE3E4"/>
              <w:right w:val="single" w:sz="6" w:space="0" w:color="DBE3E4"/>
            </w:tcBorders>
            <w:shd w:val="clear" w:color="auto" w:fill="559E68"/>
            <w:tcMar>
              <w:top w:w="0" w:type="dxa"/>
              <w:left w:w="75" w:type="dxa"/>
              <w:bottom w:w="0" w:type="dxa"/>
              <w:right w:w="75" w:type="dxa"/>
            </w:tcMar>
            <w:vAlign w:val="center"/>
            <w:hideMark/>
          </w:tcPr>
          <w:p w14:paraId="6ED9F5E6" w14:textId="77777777" w:rsidR="00895AA1" w:rsidRPr="00EE5C1A" w:rsidRDefault="00895AA1" w:rsidP="000C1725">
            <w:pPr>
              <w:widowControl/>
              <w:wordWrap w:val="0"/>
              <w:jc w:val="left"/>
              <w:rPr>
                <w:rFonts w:ascii="宋体" w:hAnsi="宋体" w:cs="宋体"/>
                <w:color w:val="FFFFFF"/>
                <w:kern w:val="0"/>
                <w:szCs w:val="21"/>
              </w:rPr>
            </w:pPr>
            <w:r w:rsidRPr="00EE5C1A">
              <w:rPr>
                <w:rFonts w:ascii="宋体" w:hAnsi="宋体" w:cs="宋体" w:hint="eastAsia"/>
                <w:color w:val="FFFFFF"/>
                <w:kern w:val="0"/>
                <w:szCs w:val="21"/>
              </w:rPr>
              <w:t>返回值</w:t>
            </w:r>
          </w:p>
        </w:tc>
        <w:tc>
          <w:tcPr>
            <w:tcW w:w="0" w:type="auto"/>
            <w:gridSpan w:val="4"/>
            <w:tcBorders>
              <w:top w:val="single" w:sz="6" w:space="0" w:color="DBE3E4"/>
              <w:left w:val="single" w:sz="6" w:space="0" w:color="DBE3E4"/>
              <w:bottom w:val="single" w:sz="6" w:space="0" w:color="DBE3E4"/>
              <w:right w:val="single" w:sz="6" w:space="0" w:color="DBE3E4"/>
            </w:tcBorders>
            <w:tcMar>
              <w:top w:w="0" w:type="dxa"/>
              <w:left w:w="75" w:type="dxa"/>
              <w:bottom w:w="0" w:type="dxa"/>
              <w:right w:w="75" w:type="dxa"/>
            </w:tcMar>
            <w:vAlign w:val="center"/>
            <w:hideMark/>
          </w:tcPr>
          <w:p w14:paraId="3ABB771C" w14:textId="27CEA815" w:rsidR="00895AA1" w:rsidRPr="00EE5C1A" w:rsidRDefault="0077747D" w:rsidP="000C1725">
            <w:pPr>
              <w:widowControl/>
              <w:wordWrap w:val="0"/>
              <w:jc w:val="left"/>
              <w:rPr>
                <w:rFonts w:ascii="宋体" w:hAnsi="宋体" w:cs="宋体"/>
                <w:kern w:val="0"/>
                <w:szCs w:val="21"/>
              </w:rPr>
            </w:pPr>
            <w:ins w:id="502" w:author="马旭强" w:date="2020-02-27T07:52:00Z">
              <w:r w:rsidRPr="00EE5C1A">
                <w:rPr>
                  <w:rFonts w:ascii="宋体" w:hAnsi="宋体" w:cs="宋体" w:hint="eastAsia"/>
                  <w:kern w:val="0"/>
                  <w:szCs w:val="21"/>
                </w:rPr>
                <w:t>{</w:t>
              </w:r>
              <w:r w:rsidRPr="00EE5C1A">
                <w:rPr>
                  <w:rFonts w:ascii="宋体" w:hAnsi="宋体" w:cs="宋体" w:hint="eastAsia"/>
                  <w:kern w:val="0"/>
                  <w:szCs w:val="21"/>
                </w:rPr>
                <w:br/>
                <w:t xml:space="preserve">    "msg":"提示信息",</w:t>
              </w:r>
              <w:r w:rsidRPr="00EE5C1A">
                <w:rPr>
                  <w:rFonts w:ascii="宋体" w:hAnsi="宋体" w:cs="宋体" w:hint="eastAsia"/>
                  <w:kern w:val="0"/>
                  <w:szCs w:val="21"/>
                </w:rPr>
                <w:br/>
                <w:t xml:space="preserve">    "code":"状态码",</w:t>
              </w:r>
              <w:r w:rsidRPr="00EE5C1A">
                <w:rPr>
                  <w:rFonts w:ascii="宋体" w:hAnsi="宋体" w:cs="宋体" w:hint="eastAsia"/>
                  <w:kern w:val="0"/>
                  <w:szCs w:val="21"/>
                </w:rPr>
                <w:br/>
                <w:t xml:space="preserve">    "data":"返回内容"</w:t>
              </w:r>
              <w:r w:rsidRPr="00EE5C1A">
                <w:rPr>
                  <w:rFonts w:ascii="宋体" w:hAnsi="宋体" w:cs="宋体" w:hint="eastAsia"/>
                  <w:kern w:val="0"/>
                  <w:szCs w:val="21"/>
                </w:rPr>
                <w:br/>
                <w:t>}</w:t>
              </w:r>
            </w:ins>
          </w:p>
        </w:tc>
      </w:tr>
    </w:tbl>
    <w:p w14:paraId="6C0E6BBB" w14:textId="77777777" w:rsidR="00895AA1" w:rsidRPr="00895AA1" w:rsidRDefault="00895AA1" w:rsidP="00895AA1"/>
    <w:sectPr w:rsidR="00895AA1" w:rsidRPr="00895AA1" w:rsidSect="00972952">
      <w:type w:val="continuous"/>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F7F26" w14:textId="77777777" w:rsidR="008D710E" w:rsidRDefault="008D710E" w:rsidP="006D4AFE">
      <w:r>
        <w:separator/>
      </w:r>
    </w:p>
  </w:endnote>
  <w:endnote w:type="continuationSeparator" w:id="0">
    <w:p w14:paraId="1A4511B7" w14:textId="77777777" w:rsidR="008D710E" w:rsidRDefault="008D710E" w:rsidP="006D4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ource Code Pro">
    <w:altName w:val="Times New Roman"/>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8F320" w14:textId="77777777" w:rsidR="009D4AC5" w:rsidRDefault="009D4AC5" w:rsidP="00972952">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7673F348" w14:textId="77777777" w:rsidR="009D4AC5" w:rsidRDefault="009D4AC5" w:rsidP="00972952">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6217"/>
      <w:docPartObj>
        <w:docPartGallery w:val="Page Numbers (Bottom of Page)"/>
        <w:docPartUnique/>
      </w:docPartObj>
    </w:sdtPr>
    <w:sdtContent>
      <w:p w14:paraId="5F3DB56E" w14:textId="6D8769F4" w:rsidR="009D4AC5" w:rsidRDefault="009D4AC5">
        <w:pPr>
          <w:pStyle w:val="a9"/>
          <w:jc w:val="right"/>
        </w:pPr>
        <w:r>
          <w:rPr>
            <w:noProof/>
          </w:rPr>
          <w:pict w14:anchorId="756399A3">
            <v:shapetype id="_x0000_t32" coordsize="21600,21600" o:spt="32" o:oned="t" path="m,l21600,21600e" filled="f">
              <v:path arrowok="t" fillok="f" o:connecttype="none"/>
              <o:lock v:ext="edit" shapetype="t"/>
            </v:shapetype>
            <v:shape id="AutoShape 2" o:spid="_x0000_s2050" type="#_x0000_t32" style="position:absolute;left:0;text-align:left;margin-left:-3.75pt;margin-top:9.7pt;width:422.3pt;height:.0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KmIQIAAD4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"/>
          </w:pict>
        </w:r>
        <w:r>
          <w:fldChar w:fldCharType="begin"/>
        </w:r>
        <w:r>
          <w:instrText xml:space="preserve"> PAGE   \* MERGEFORMAT </w:instrText>
        </w:r>
        <w:r>
          <w:fldChar w:fldCharType="separate"/>
        </w:r>
        <w:r w:rsidR="002609F8" w:rsidRPr="002609F8">
          <w:rPr>
            <w:noProof/>
            <w:lang w:val="zh-CN"/>
          </w:rPr>
          <w:t>3</w:t>
        </w:r>
        <w:r>
          <w:rPr>
            <w:noProof/>
            <w:lang w:val="zh-CN"/>
          </w:rPr>
          <w:fldChar w:fldCharType="end"/>
        </w:r>
      </w:p>
    </w:sdtContent>
  </w:sdt>
  <w:p w14:paraId="5D66343F" w14:textId="77777777" w:rsidR="009D4AC5" w:rsidRPr="00DE0E78" w:rsidRDefault="009D4AC5" w:rsidP="00972952">
    <w:pPr>
      <w:pStyle w:val="a9"/>
      <w:ind w:right="360"/>
    </w:pPr>
    <w:r>
      <w:rPr>
        <w:rFonts w:hint="eastAsia"/>
      </w:rPr>
      <w:sym w:font="Symbol" w:char="F0E3"/>
    </w:r>
    <w:r>
      <w:rPr>
        <w:rFonts w:hint="eastAsia"/>
      </w:rPr>
      <w:t>版权所有北京和利时工业软件有限公司</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40714" w14:textId="77777777" w:rsidR="009D4AC5" w:rsidRDefault="009D4AC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EED92" w14:textId="77777777" w:rsidR="008D710E" w:rsidRDefault="008D710E" w:rsidP="006D4AFE">
      <w:r>
        <w:separator/>
      </w:r>
    </w:p>
  </w:footnote>
  <w:footnote w:type="continuationSeparator" w:id="0">
    <w:p w14:paraId="4D2EBE91" w14:textId="77777777" w:rsidR="008D710E" w:rsidRDefault="008D710E" w:rsidP="006D4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B1852" w14:textId="77777777" w:rsidR="009D4AC5" w:rsidRDefault="009D4AC5">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450A" w14:textId="77777777" w:rsidR="009D4AC5" w:rsidRDefault="009D4AC5" w:rsidP="00972952">
    <w:pPr>
      <w:pStyle w:val="a7"/>
      <w:jc w:val="right"/>
    </w:pPr>
    <w:r>
      <w:rPr>
        <w:rFonts w:hint="eastAsia"/>
      </w:rPr>
      <w:t xml:space="preserve">              </w:t>
    </w:r>
    <w:r>
      <w:rPr>
        <w:rFonts w:ascii="Arial Black" w:hAnsi="Arial Black" w:hint="eastAsia"/>
      </w:rPr>
      <w:t>上海汇得科技智能工厂项目系统接口规范文档</w:t>
    </w:r>
    <w:r>
      <w:rPr>
        <w:noProof/>
      </w:rPr>
      <w:object w:dxaOrig="0" w:dyaOrig="0" w14:anchorId="7AE9C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1.75pt;width:1in;height:31.2pt;z-index:251659264;mso-position-horizontal-relative:text;mso-position-vertical-relative:text" fillcolor="window">
          <v:imagedata r:id="rId1" o:title=""/>
          <w10:wrap side="left"/>
        </v:shape>
        <o:OLEObject Type="Embed" ProgID="Word.Picture.8" ShapeID="_x0000_s2049" DrawAspect="Content" ObjectID="_1644295960" r:id="rId2"/>
      </w:obje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5BDC" w14:textId="77777777" w:rsidR="009D4AC5" w:rsidRDefault="009D4AC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EACD2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A4064C"/>
    <w:multiLevelType w:val="hybridMultilevel"/>
    <w:tmpl w:val="2990CC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9F12DF"/>
    <w:multiLevelType w:val="hybridMultilevel"/>
    <w:tmpl w:val="99A6F2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AD5C73"/>
    <w:multiLevelType w:val="hybridMultilevel"/>
    <w:tmpl w:val="F70651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D12E09"/>
    <w:multiLevelType w:val="hybridMultilevel"/>
    <w:tmpl w:val="48FC7048"/>
    <w:lvl w:ilvl="0" w:tplc="14DECE9A">
      <w:start w:val="1"/>
      <w:numFmt w:val="bullet"/>
      <w:lvlText w:val=""/>
      <w:lvlJc w:val="left"/>
      <w:pPr>
        <w:ind w:left="840" w:hanging="420"/>
      </w:pPr>
      <w:rPr>
        <w:rFonts w:ascii="Wingdings" w:hAnsi="Wingdings" w:hint="default"/>
        <w:color w:val="000000" w:themeColor="text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2157879"/>
    <w:multiLevelType w:val="hybridMultilevel"/>
    <w:tmpl w:val="7ADA697E"/>
    <w:lvl w:ilvl="0" w:tplc="0409000B">
      <w:start w:val="1"/>
      <w:numFmt w:val="bullet"/>
      <w:lvlText w:val=""/>
      <w:lvlJc w:val="left"/>
      <w:pPr>
        <w:tabs>
          <w:tab w:val="num" w:pos="420"/>
        </w:tabs>
        <w:ind w:left="420" w:hanging="420"/>
      </w:pPr>
      <w:rPr>
        <w:rFonts w:ascii="Wingdings" w:hAnsi="Wingdings" w:hint="default"/>
      </w:rPr>
    </w:lvl>
    <w:lvl w:ilvl="1" w:tplc="6FC08640">
      <w:start w:val="1"/>
      <w:numFmt w:val="bullet"/>
      <w:lvlText w:val=""/>
      <w:lvlJc w:val="left"/>
      <w:pPr>
        <w:tabs>
          <w:tab w:val="num" w:pos="840"/>
        </w:tabs>
        <w:ind w:left="840" w:hanging="420"/>
      </w:pPr>
      <w:rPr>
        <w:rFonts w:ascii="Wingdings" w:hAnsi="Wingdings" w:hint="default"/>
      </w:rPr>
    </w:lvl>
    <w:lvl w:ilvl="2" w:tplc="E8C43CB6" w:tentative="1">
      <w:start w:val="1"/>
      <w:numFmt w:val="bullet"/>
      <w:lvlText w:val=""/>
      <w:lvlJc w:val="left"/>
      <w:pPr>
        <w:tabs>
          <w:tab w:val="num" w:pos="1260"/>
        </w:tabs>
        <w:ind w:left="1260" w:hanging="420"/>
      </w:pPr>
      <w:rPr>
        <w:rFonts w:ascii="Wingdings" w:hAnsi="Wingdings" w:hint="default"/>
      </w:rPr>
    </w:lvl>
    <w:lvl w:ilvl="3" w:tplc="A09CE838" w:tentative="1">
      <w:start w:val="1"/>
      <w:numFmt w:val="bullet"/>
      <w:lvlText w:val=""/>
      <w:lvlJc w:val="left"/>
      <w:pPr>
        <w:tabs>
          <w:tab w:val="num" w:pos="1680"/>
        </w:tabs>
        <w:ind w:left="1680" w:hanging="420"/>
      </w:pPr>
      <w:rPr>
        <w:rFonts w:ascii="Wingdings" w:hAnsi="Wingdings" w:hint="default"/>
      </w:rPr>
    </w:lvl>
    <w:lvl w:ilvl="4" w:tplc="5C628522" w:tentative="1">
      <w:start w:val="1"/>
      <w:numFmt w:val="bullet"/>
      <w:lvlText w:val=""/>
      <w:lvlJc w:val="left"/>
      <w:pPr>
        <w:tabs>
          <w:tab w:val="num" w:pos="2100"/>
        </w:tabs>
        <w:ind w:left="2100" w:hanging="420"/>
      </w:pPr>
      <w:rPr>
        <w:rFonts w:ascii="Wingdings" w:hAnsi="Wingdings" w:hint="default"/>
      </w:rPr>
    </w:lvl>
    <w:lvl w:ilvl="5" w:tplc="E24ABDD4" w:tentative="1">
      <w:start w:val="1"/>
      <w:numFmt w:val="bullet"/>
      <w:lvlText w:val=""/>
      <w:lvlJc w:val="left"/>
      <w:pPr>
        <w:tabs>
          <w:tab w:val="num" w:pos="2520"/>
        </w:tabs>
        <w:ind w:left="2520" w:hanging="420"/>
      </w:pPr>
      <w:rPr>
        <w:rFonts w:ascii="Wingdings" w:hAnsi="Wingdings" w:hint="default"/>
      </w:rPr>
    </w:lvl>
    <w:lvl w:ilvl="6" w:tplc="2242A2FE" w:tentative="1">
      <w:start w:val="1"/>
      <w:numFmt w:val="bullet"/>
      <w:lvlText w:val=""/>
      <w:lvlJc w:val="left"/>
      <w:pPr>
        <w:tabs>
          <w:tab w:val="num" w:pos="2940"/>
        </w:tabs>
        <w:ind w:left="2940" w:hanging="420"/>
      </w:pPr>
      <w:rPr>
        <w:rFonts w:ascii="Wingdings" w:hAnsi="Wingdings" w:hint="default"/>
      </w:rPr>
    </w:lvl>
    <w:lvl w:ilvl="7" w:tplc="779ADF16" w:tentative="1">
      <w:start w:val="1"/>
      <w:numFmt w:val="bullet"/>
      <w:lvlText w:val=""/>
      <w:lvlJc w:val="left"/>
      <w:pPr>
        <w:tabs>
          <w:tab w:val="num" w:pos="3360"/>
        </w:tabs>
        <w:ind w:left="3360" w:hanging="420"/>
      </w:pPr>
      <w:rPr>
        <w:rFonts w:ascii="Wingdings" w:hAnsi="Wingdings" w:hint="default"/>
      </w:rPr>
    </w:lvl>
    <w:lvl w:ilvl="8" w:tplc="D972932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1761582"/>
    <w:multiLevelType w:val="hybridMultilevel"/>
    <w:tmpl w:val="A5FAF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4"/>
  </w:num>
  <w:num w:numId="5">
    <w:abstractNumId w:val="2"/>
  </w:num>
  <w:num w:numId="6">
    <w:abstractNumId w:val="0"/>
  </w:num>
  <w:num w:numId="7">
    <w:abstractNumId w:val="0"/>
  </w:num>
  <w:num w:numId="8">
    <w:abstractNumId w:val="6"/>
  </w:num>
  <w:num w:numId="9">
    <w:abstractNumId w:val="3"/>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马旭强">
    <w15:presenceInfo w15:providerId="AD" w15:userId="S-1-5-21-73586283-1326574676-682003330-110554"/>
  </w15:person>
  <w15:person w15:author="wang xun">
    <w15:presenceInfo w15:providerId="Windows Live" w15:userId="19a668873f2f74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rules v:ext="edit">
        <o:r id="V:Rule1" type="connector" idref="#AutoShape 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540A"/>
    <w:rsid w:val="00004AFF"/>
    <w:rsid w:val="00015DB4"/>
    <w:rsid w:val="000328E2"/>
    <w:rsid w:val="00044D39"/>
    <w:rsid w:val="00071FF7"/>
    <w:rsid w:val="00076973"/>
    <w:rsid w:val="00095CDF"/>
    <w:rsid w:val="00097922"/>
    <w:rsid w:val="000B10B7"/>
    <w:rsid w:val="000C1725"/>
    <w:rsid w:val="000C48F9"/>
    <w:rsid w:val="000D4828"/>
    <w:rsid w:val="000D6D8C"/>
    <w:rsid w:val="000E1FFB"/>
    <w:rsid w:val="000F00CB"/>
    <w:rsid w:val="0010210A"/>
    <w:rsid w:val="00103DD8"/>
    <w:rsid w:val="00107AFF"/>
    <w:rsid w:val="00110810"/>
    <w:rsid w:val="00110F68"/>
    <w:rsid w:val="00120F40"/>
    <w:rsid w:val="00123D4B"/>
    <w:rsid w:val="0013281C"/>
    <w:rsid w:val="00146465"/>
    <w:rsid w:val="00156133"/>
    <w:rsid w:val="001A0FBA"/>
    <w:rsid w:val="001A2365"/>
    <w:rsid w:val="001C05B5"/>
    <w:rsid w:val="001C2DBE"/>
    <w:rsid w:val="001C7B10"/>
    <w:rsid w:val="001E3B8D"/>
    <w:rsid w:val="001F34A2"/>
    <w:rsid w:val="00210AE6"/>
    <w:rsid w:val="00215907"/>
    <w:rsid w:val="00217F72"/>
    <w:rsid w:val="002243C0"/>
    <w:rsid w:val="00232CF7"/>
    <w:rsid w:val="00236DB0"/>
    <w:rsid w:val="002411CC"/>
    <w:rsid w:val="002430B0"/>
    <w:rsid w:val="0024550A"/>
    <w:rsid w:val="002609F8"/>
    <w:rsid w:val="002619F5"/>
    <w:rsid w:val="00264EBE"/>
    <w:rsid w:val="002715EA"/>
    <w:rsid w:val="00273525"/>
    <w:rsid w:val="00296201"/>
    <w:rsid w:val="00297601"/>
    <w:rsid w:val="002A0942"/>
    <w:rsid w:val="002A2837"/>
    <w:rsid w:val="002A4C1E"/>
    <w:rsid w:val="002A53D9"/>
    <w:rsid w:val="002A5F65"/>
    <w:rsid w:val="002A691A"/>
    <w:rsid w:val="002B7A34"/>
    <w:rsid w:val="002C77AB"/>
    <w:rsid w:val="002D47D5"/>
    <w:rsid w:val="002D620C"/>
    <w:rsid w:val="002D6396"/>
    <w:rsid w:val="002E125F"/>
    <w:rsid w:val="002E3766"/>
    <w:rsid w:val="002F2EEB"/>
    <w:rsid w:val="002F703C"/>
    <w:rsid w:val="002F7C06"/>
    <w:rsid w:val="00301532"/>
    <w:rsid w:val="00304E40"/>
    <w:rsid w:val="003105B4"/>
    <w:rsid w:val="00317941"/>
    <w:rsid w:val="00324041"/>
    <w:rsid w:val="00331031"/>
    <w:rsid w:val="0033770E"/>
    <w:rsid w:val="00341240"/>
    <w:rsid w:val="00342012"/>
    <w:rsid w:val="003450B2"/>
    <w:rsid w:val="00345849"/>
    <w:rsid w:val="00346351"/>
    <w:rsid w:val="00356E23"/>
    <w:rsid w:val="003570DF"/>
    <w:rsid w:val="0036173A"/>
    <w:rsid w:val="00366697"/>
    <w:rsid w:val="00370BEA"/>
    <w:rsid w:val="00377319"/>
    <w:rsid w:val="003A1175"/>
    <w:rsid w:val="003A1FD3"/>
    <w:rsid w:val="003A3AC8"/>
    <w:rsid w:val="003B28A1"/>
    <w:rsid w:val="003C7DCF"/>
    <w:rsid w:val="003E2860"/>
    <w:rsid w:val="003F1D1B"/>
    <w:rsid w:val="003F3631"/>
    <w:rsid w:val="00430418"/>
    <w:rsid w:val="004345B3"/>
    <w:rsid w:val="004353AA"/>
    <w:rsid w:val="00457394"/>
    <w:rsid w:val="004620EA"/>
    <w:rsid w:val="004657F7"/>
    <w:rsid w:val="00471204"/>
    <w:rsid w:val="004743BF"/>
    <w:rsid w:val="00481A20"/>
    <w:rsid w:val="004839A0"/>
    <w:rsid w:val="00484623"/>
    <w:rsid w:val="00486588"/>
    <w:rsid w:val="00487C2F"/>
    <w:rsid w:val="004968FF"/>
    <w:rsid w:val="004A47F9"/>
    <w:rsid w:val="004B079F"/>
    <w:rsid w:val="004B3DCB"/>
    <w:rsid w:val="004B4C11"/>
    <w:rsid w:val="004B5389"/>
    <w:rsid w:val="004C2B08"/>
    <w:rsid w:val="004D2131"/>
    <w:rsid w:val="004D4987"/>
    <w:rsid w:val="004E337B"/>
    <w:rsid w:val="004E7D56"/>
    <w:rsid w:val="004E7F51"/>
    <w:rsid w:val="004F406C"/>
    <w:rsid w:val="0050616A"/>
    <w:rsid w:val="00524688"/>
    <w:rsid w:val="005345FF"/>
    <w:rsid w:val="005410DE"/>
    <w:rsid w:val="00545FAB"/>
    <w:rsid w:val="005513D8"/>
    <w:rsid w:val="0055796B"/>
    <w:rsid w:val="00564AC1"/>
    <w:rsid w:val="00566D33"/>
    <w:rsid w:val="00576F48"/>
    <w:rsid w:val="00577F06"/>
    <w:rsid w:val="005906FE"/>
    <w:rsid w:val="00595452"/>
    <w:rsid w:val="005B5CBE"/>
    <w:rsid w:val="005C0488"/>
    <w:rsid w:val="005C1AE2"/>
    <w:rsid w:val="005F0D75"/>
    <w:rsid w:val="005F4BED"/>
    <w:rsid w:val="006200EF"/>
    <w:rsid w:val="00623703"/>
    <w:rsid w:val="0065172C"/>
    <w:rsid w:val="00665F15"/>
    <w:rsid w:val="00672082"/>
    <w:rsid w:val="00682A00"/>
    <w:rsid w:val="00685AAF"/>
    <w:rsid w:val="00685D37"/>
    <w:rsid w:val="006A30A8"/>
    <w:rsid w:val="006C00D2"/>
    <w:rsid w:val="006C336C"/>
    <w:rsid w:val="006C7CCA"/>
    <w:rsid w:val="006D0DA6"/>
    <w:rsid w:val="006D4AFE"/>
    <w:rsid w:val="006F385A"/>
    <w:rsid w:val="00717FF9"/>
    <w:rsid w:val="007355D5"/>
    <w:rsid w:val="00742DBD"/>
    <w:rsid w:val="00771928"/>
    <w:rsid w:val="0077354F"/>
    <w:rsid w:val="00775696"/>
    <w:rsid w:val="0077747D"/>
    <w:rsid w:val="007841BB"/>
    <w:rsid w:val="0078540A"/>
    <w:rsid w:val="00795631"/>
    <w:rsid w:val="00796EDF"/>
    <w:rsid w:val="007A4493"/>
    <w:rsid w:val="007A7B6A"/>
    <w:rsid w:val="007B282B"/>
    <w:rsid w:val="007B2DCB"/>
    <w:rsid w:val="007B46E6"/>
    <w:rsid w:val="007C60A1"/>
    <w:rsid w:val="007C60C3"/>
    <w:rsid w:val="007D24D8"/>
    <w:rsid w:val="007E00CE"/>
    <w:rsid w:val="007E3203"/>
    <w:rsid w:val="007E6699"/>
    <w:rsid w:val="007E71F9"/>
    <w:rsid w:val="007F666F"/>
    <w:rsid w:val="008225FD"/>
    <w:rsid w:val="008226BF"/>
    <w:rsid w:val="0083067F"/>
    <w:rsid w:val="00836975"/>
    <w:rsid w:val="00850535"/>
    <w:rsid w:val="00865AFC"/>
    <w:rsid w:val="00872E96"/>
    <w:rsid w:val="008917CC"/>
    <w:rsid w:val="00891D41"/>
    <w:rsid w:val="008928D3"/>
    <w:rsid w:val="00893001"/>
    <w:rsid w:val="00895AA1"/>
    <w:rsid w:val="008A3A8A"/>
    <w:rsid w:val="008B5D9F"/>
    <w:rsid w:val="008D07CA"/>
    <w:rsid w:val="008D710E"/>
    <w:rsid w:val="008E0D1A"/>
    <w:rsid w:val="008E35A5"/>
    <w:rsid w:val="008F1415"/>
    <w:rsid w:val="008F26B4"/>
    <w:rsid w:val="00902087"/>
    <w:rsid w:val="00907FBA"/>
    <w:rsid w:val="00917D0B"/>
    <w:rsid w:val="0092108C"/>
    <w:rsid w:val="0093410D"/>
    <w:rsid w:val="00935EDF"/>
    <w:rsid w:val="009405E8"/>
    <w:rsid w:val="0095530F"/>
    <w:rsid w:val="00972952"/>
    <w:rsid w:val="00982926"/>
    <w:rsid w:val="009913A8"/>
    <w:rsid w:val="009A0945"/>
    <w:rsid w:val="009B787B"/>
    <w:rsid w:val="009C33CF"/>
    <w:rsid w:val="009C65E4"/>
    <w:rsid w:val="009D074E"/>
    <w:rsid w:val="009D3043"/>
    <w:rsid w:val="009D4AC5"/>
    <w:rsid w:val="009D4C57"/>
    <w:rsid w:val="009D52D4"/>
    <w:rsid w:val="009E4830"/>
    <w:rsid w:val="009F77A2"/>
    <w:rsid w:val="00A02331"/>
    <w:rsid w:val="00A03CE9"/>
    <w:rsid w:val="00A119ED"/>
    <w:rsid w:val="00A13488"/>
    <w:rsid w:val="00A17130"/>
    <w:rsid w:val="00A202E9"/>
    <w:rsid w:val="00A22A8E"/>
    <w:rsid w:val="00A31A0C"/>
    <w:rsid w:val="00A32A6C"/>
    <w:rsid w:val="00A373F9"/>
    <w:rsid w:val="00A44580"/>
    <w:rsid w:val="00A479AD"/>
    <w:rsid w:val="00A52149"/>
    <w:rsid w:val="00A53690"/>
    <w:rsid w:val="00A627BE"/>
    <w:rsid w:val="00A63A82"/>
    <w:rsid w:val="00A758A8"/>
    <w:rsid w:val="00A8202A"/>
    <w:rsid w:val="00A95B86"/>
    <w:rsid w:val="00AA06BE"/>
    <w:rsid w:val="00AA13BE"/>
    <w:rsid w:val="00AC2088"/>
    <w:rsid w:val="00AE6BBD"/>
    <w:rsid w:val="00AF543A"/>
    <w:rsid w:val="00B028B0"/>
    <w:rsid w:val="00B0537B"/>
    <w:rsid w:val="00B079B4"/>
    <w:rsid w:val="00B1033B"/>
    <w:rsid w:val="00B16329"/>
    <w:rsid w:val="00B20279"/>
    <w:rsid w:val="00B20B10"/>
    <w:rsid w:val="00B2200F"/>
    <w:rsid w:val="00B36717"/>
    <w:rsid w:val="00B453D8"/>
    <w:rsid w:val="00B70A87"/>
    <w:rsid w:val="00B70BA9"/>
    <w:rsid w:val="00B73E9B"/>
    <w:rsid w:val="00B8468C"/>
    <w:rsid w:val="00B85747"/>
    <w:rsid w:val="00B96CB1"/>
    <w:rsid w:val="00B97C6B"/>
    <w:rsid w:val="00BA3323"/>
    <w:rsid w:val="00BA7678"/>
    <w:rsid w:val="00BC0DBB"/>
    <w:rsid w:val="00BC1E71"/>
    <w:rsid w:val="00BC3863"/>
    <w:rsid w:val="00C03421"/>
    <w:rsid w:val="00C05480"/>
    <w:rsid w:val="00C067AA"/>
    <w:rsid w:val="00C150B4"/>
    <w:rsid w:val="00C15955"/>
    <w:rsid w:val="00C20393"/>
    <w:rsid w:val="00C31615"/>
    <w:rsid w:val="00C331F3"/>
    <w:rsid w:val="00C426CA"/>
    <w:rsid w:val="00C50685"/>
    <w:rsid w:val="00C540F4"/>
    <w:rsid w:val="00C564BB"/>
    <w:rsid w:val="00C6761B"/>
    <w:rsid w:val="00C70D6B"/>
    <w:rsid w:val="00C73F76"/>
    <w:rsid w:val="00C97727"/>
    <w:rsid w:val="00CA21D5"/>
    <w:rsid w:val="00CB2451"/>
    <w:rsid w:val="00CB2529"/>
    <w:rsid w:val="00CC3E6A"/>
    <w:rsid w:val="00CC583C"/>
    <w:rsid w:val="00CD2F88"/>
    <w:rsid w:val="00CD356B"/>
    <w:rsid w:val="00CD6DF0"/>
    <w:rsid w:val="00CE23A9"/>
    <w:rsid w:val="00CE31CA"/>
    <w:rsid w:val="00CF09C6"/>
    <w:rsid w:val="00CF272B"/>
    <w:rsid w:val="00D12A4D"/>
    <w:rsid w:val="00D1345E"/>
    <w:rsid w:val="00D15B04"/>
    <w:rsid w:val="00D26D7D"/>
    <w:rsid w:val="00D446CC"/>
    <w:rsid w:val="00D5443E"/>
    <w:rsid w:val="00D5667E"/>
    <w:rsid w:val="00D649EE"/>
    <w:rsid w:val="00D71328"/>
    <w:rsid w:val="00D73470"/>
    <w:rsid w:val="00D82203"/>
    <w:rsid w:val="00D9453F"/>
    <w:rsid w:val="00D97B25"/>
    <w:rsid w:val="00DA2A7F"/>
    <w:rsid w:val="00DB2982"/>
    <w:rsid w:val="00DD6FFC"/>
    <w:rsid w:val="00DE4A3F"/>
    <w:rsid w:val="00DE66CE"/>
    <w:rsid w:val="00DF39B2"/>
    <w:rsid w:val="00DF3F5E"/>
    <w:rsid w:val="00E208A2"/>
    <w:rsid w:val="00E21077"/>
    <w:rsid w:val="00E22B25"/>
    <w:rsid w:val="00E34049"/>
    <w:rsid w:val="00E45575"/>
    <w:rsid w:val="00E619A7"/>
    <w:rsid w:val="00E73B4F"/>
    <w:rsid w:val="00E87CEB"/>
    <w:rsid w:val="00EB1525"/>
    <w:rsid w:val="00ED0701"/>
    <w:rsid w:val="00EE020C"/>
    <w:rsid w:val="00EE768D"/>
    <w:rsid w:val="00EE7BE0"/>
    <w:rsid w:val="00EF167A"/>
    <w:rsid w:val="00EF1B13"/>
    <w:rsid w:val="00F02723"/>
    <w:rsid w:val="00F11739"/>
    <w:rsid w:val="00F172F9"/>
    <w:rsid w:val="00F2267B"/>
    <w:rsid w:val="00F229E9"/>
    <w:rsid w:val="00F23CA6"/>
    <w:rsid w:val="00F42622"/>
    <w:rsid w:val="00F45F46"/>
    <w:rsid w:val="00F4716E"/>
    <w:rsid w:val="00F57067"/>
    <w:rsid w:val="00F57690"/>
    <w:rsid w:val="00F60143"/>
    <w:rsid w:val="00F61592"/>
    <w:rsid w:val="00F762EA"/>
    <w:rsid w:val="00F85110"/>
    <w:rsid w:val="00FA0A27"/>
    <w:rsid w:val="00FA51FB"/>
    <w:rsid w:val="00FA6631"/>
    <w:rsid w:val="00FB0936"/>
    <w:rsid w:val="00FB7E55"/>
    <w:rsid w:val="00FC1AED"/>
    <w:rsid w:val="00FC29EF"/>
    <w:rsid w:val="00FF06EC"/>
    <w:rsid w:val="00FF10AE"/>
    <w:rsid w:val="00FF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DC4E0"/>
  <w15:docId w15:val="{91D200B6-8A91-44A6-8958-6D1C3580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13BE"/>
    <w:pPr>
      <w:widowControl w:val="0"/>
      <w:jc w:val="both"/>
    </w:pPr>
    <w:rPr>
      <w:rFonts w:ascii="Times New Roman" w:eastAsia="宋体" w:hAnsi="Times New Roman" w:cs="Times New Roman"/>
      <w:szCs w:val="20"/>
    </w:rPr>
  </w:style>
  <w:style w:type="paragraph" w:styleId="1">
    <w:name w:val="heading 1"/>
    <w:aliases w:val="H1,Heading 0,R1,H11,h1,Level 1 Topic Heading,Section Heading,Level 1,PIM 1,dd heading 1,dh1,H12,H111,H13,H112,Section Head,1st level,l1,1,H14,H15,H16,H17,Head1,Heading apps,Level 1 Head,LN,章节,heading 1,Arial 14 Fett,Arial 14 Fett1,Header 1,Fab-1,g"/>
    <w:basedOn w:val="a"/>
    <w:next w:val="a"/>
    <w:link w:val="10"/>
    <w:qFormat/>
    <w:rsid w:val="00B16329"/>
    <w:pPr>
      <w:pageBreakBefore/>
      <w:widowControl/>
      <w:numPr>
        <w:numId w:val="1"/>
      </w:numPr>
      <w:pBdr>
        <w:bottom w:val="single" w:sz="36" w:space="3" w:color="808080"/>
      </w:pBdr>
      <w:spacing w:after="240"/>
      <w:jc w:val="left"/>
      <w:outlineLvl w:val="0"/>
    </w:pPr>
    <w:rPr>
      <w:rFonts w:ascii="Arial" w:hAnsi="Arial"/>
      <w:b/>
      <w:smallCaps/>
      <w:noProof/>
      <w:kern w:val="0"/>
      <w:sz w:val="32"/>
    </w:rPr>
  </w:style>
  <w:style w:type="paragraph" w:styleId="2">
    <w:name w:val="heading 2"/>
    <w:aliases w:val="sect 1.2,H2,H21,R2,h2,Level 2 Topic Heading,Reset numbering,Heading 2 Hidden,Heading 2 CCBS,heading 2,l2,2nd level,2,Header 2,UNDERRUBRIK 1-2,Titre3,DO NOT USE_h2,chn,Chapter Number/Appendix Letter,第一章 标题 2,ISO1,PIM2,section 1.1,Underrubrik1,节"/>
    <w:basedOn w:val="a"/>
    <w:next w:val="a"/>
    <w:link w:val="20"/>
    <w:qFormat/>
    <w:rsid w:val="00B16329"/>
    <w:pPr>
      <w:keepNext/>
      <w:widowControl/>
      <w:numPr>
        <w:ilvl w:val="1"/>
        <w:numId w:val="1"/>
      </w:numPr>
      <w:spacing w:before="240" w:after="120"/>
      <w:jc w:val="left"/>
      <w:outlineLvl w:val="1"/>
    </w:pPr>
    <w:rPr>
      <w:rFonts w:ascii="Arial" w:hAnsi="Arial"/>
      <w:b/>
      <w:noProof/>
      <w:kern w:val="0"/>
      <w:sz w:val="28"/>
    </w:rPr>
  </w:style>
  <w:style w:type="paragraph" w:styleId="3">
    <w:name w:val="heading 3"/>
    <w:aliases w:val="H3,h3,sect1.2.3,HeadC,Heading 3 - old,Map,H31,Level 3 Topic Heading,Org Heading 1,Level 1 - 1,3rd level,3,l3,Level 3 Head,heading 3,- Maj Side,Bold Head,bh,Heading 3.,level_3,PIM 3,prop3,3heading,Heading 31,CT,Heading,sect1.2.31,sect1.2.32,L3,sub-s"/>
    <w:basedOn w:val="a"/>
    <w:next w:val="a"/>
    <w:link w:val="30"/>
    <w:qFormat/>
    <w:rsid w:val="00B16329"/>
    <w:pPr>
      <w:keepNext/>
      <w:widowControl/>
      <w:numPr>
        <w:ilvl w:val="2"/>
        <w:numId w:val="1"/>
      </w:numPr>
      <w:spacing w:before="240" w:after="120"/>
      <w:jc w:val="left"/>
      <w:outlineLvl w:val="2"/>
    </w:pPr>
    <w:rPr>
      <w:rFonts w:ascii="Arial" w:hAnsi="Arial"/>
      <w:b/>
      <w:noProof/>
      <w:kern w:val="0"/>
      <w:sz w:val="24"/>
    </w:rPr>
  </w:style>
  <w:style w:type="paragraph" w:styleId="4">
    <w:name w:val="heading 4"/>
    <w:aliases w:val="H4,Ref Heading 1,rh1,Heading sql,sect 1.2.3.4,h4,First Subheading,Level 2 - a,Map Title,- Minor Side,4,4heading,PIM 4,Heading 4.,sect 1.2.3.41,Ref Heading 11,rh11,sect 1.2.3.42,Ref Heading 12,rh12,sect 1.2.3.411,Ref Heading 111,rh111,rh13,dash,H41"/>
    <w:basedOn w:val="a"/>
    <w:next w:val="a"/>
    <w:link w:val="40"/>
    <w:qFormat/>
    <w:rsid w:val="00B16329"/>
    <w:pPr>
      <w:keepNext/>
      <w:widowControl/>
      <w:numPr>
        <w:ilvl w:val="3"/>
        <w:numId w:val="1"/>
      </w:numPr>
      <w:spacing w:before="120"/>
      <w:jc w:val="left"/>
      <w:outlineLvl w:val="3"/>
    </w:pPr>
    <w:rPr>
      <w:rFonts w:ascii="Arial" w:hAnsi="Arial"/>
      <w:b/>
      <w:noProof/>
      <w:kern w:val="0"/>
      <w:sz w:val="22"/>
    </w:rPr>
  </w:style>
  <w:style w:type="paragraph" w:styleId="5">
    <w:name w:val="heading 5"/>
    <w:basedOn w:val="a"/>
    <w:next w:val="a"/>
    <w:link w:val="50"/>
    <w:qFormat/>
    <w:rsid w:val="00B16329"/>
    <w:pPr>
      <w:keepNext/>
      <w:widowControl/>
      <w:numPr>
        <w:ilvl w:val="4"/>
        <w:numId w:val="1"/>
      </w:numPr>
      <w:spacing w:before="20"/>
      <w:jc w:val="left"/>
      <w:outlineLvl w:val="4"/>
    </w:pPr>
    <w:rPr>
      <w:rFonts w:ascii="Arial" w:hAnsi="Arial"/>
      <w:smallCaps/>
      <w:noProof/>
      <w:kern w:val="0"/>
      <w:sz w:val="22"/>
    </w:rPr>
  </w:style>
  <w:style w:type="paragraph" w:styleId="6">
    <w:name w:val="heading 6"/>
    <w:aliases w:val="DO NOT USE_h6,h6,Third Subheading"/>
    <w:basedOn w:val="a"/>
    <w:next w:val="a"/>
    <w:link w:val="60"/>
    <w:qFormat/>
    <w:rsid w:val="00B16329"/>
    <w:pPr>
      <w:widowControl/>
      <w:numPr>
        <w:ilvl w:val="5"/>
        <w:numId w:val="1"/>
      </w:numPr>
      <w:spacing w:before="120" w:after="60"/>
      <w:jc w:val="left"/>
      <w:outlineLvl w:val="5"/>
    </w:pPr>
    <w:rPr>
      <w:i/>
      <w:kern w:val="0"/>
      <w:sz w:val="22"/>
    </w:rPr>
  </w:style>
  <w:style w:type="paragraph" w:styleId="7">
    <w:name w:val="heading 7"/>
    <w:basedOn w:val="a"/>
    <w:next w:val="a"/>
    <w:link w:val="70"/>
    <w:qFormat/>
    <w:rsid w:val="00B16329"/>
    <w:pPr>
      <w:widowControl/>
      <w:numPr>
        <w:ilvl w:val="6"/>
        <w:numId w:val="1"/>
      </w:numPr>
      <w:spacing w:before="240" w:after="60"/>
      <w:jc w:val="left"/>
      <w:outlineLvl w:val="6"/>
    </w:pPr>
    <w:rPr>
      <w:rFonts w:ascii="Arial" w:hAnsi="Arial"/>
      <w:kern w:val="0"/>
      <w:sz w:val="20"/>
    </w:rPr>
  </w:style>
  <w:style w:type="paragraph" w:styleId="8">
    <w:name w:val="heading 8"/>
    <w:basedOn w:val="a"/>
    <w:next w:val="a"/>
    <w:link w:val="80"/>
    <w:qFormat/>
    <w:rsid w:val="00B16329"/>
    <w:pPr>
      <w:widowControl/>
      <w:numPr>
        <w:ilvl w:val="7"/>
        <w:numId w:val="1"/>
      </w:numPr>
      <w:spacing w:before="240" w:after="60"/>
      <w:jc w:val="left"/>
      <w:outlineLvl w:val="7"/>
    </w:pPr>
    <w:rPr>
      <w:rFonts w:ascii="Arial" w:hAnsi="Arial"/>
      <w:i/>
      <w:kern w:val="0"/>
      <w:sz w:val="20"/>
    </w:rPr>
  </w:style>
  <w:style w:type="paragraph" w:styleId="9">
    <w:name w:val="heading 9"/>
    <w:basedOn w:val="a"/>
    <w:next w:val="a"/>
    <w:link w:val="90"/>
    <w:qFormat/>
    <w:rsid w:val="00B16329"/>
    <w:pPr>
      <w:widowControl/>
      <w:numPr>
        <w:ilvl w:val="8"/>
        <w:numId w:val="1"/>
      </w:numPr>
      <w:spacing w:before="240" w:after="60"/>
      <w:jc w:val="left"/>
      <w:outlineLvl w:val="8"/>
    </w:pPr>
    <w:rPr>
      <w:rFonts w:ascii="Arial" w:hAnsi="Arial"/>
      <w:b/>
      <w:i/>
      <w:kern w:val="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Heading 0 字符,R1 字符,H11 字符,h1 字符,Level 1 Topic Heading 字符,Section Heading 字符,Level 1 字符,PIM 1 字符,dd heading 1 字符,dh1 字符,H12 字符,H111 字符,H13 字符,H112 字符,Section Head 字符,1st level 字符,l1 字符,1 字符,H14 字符,H15 字符,H16 字符,H17 字符,Head1 字符,LN 字符,章节 字符"/>
    <w:basedOn w:val="a0"/>
    <w:link w:val="1"/>
    <w:rsid w:val="00B16329"/>
    <w:rPr>
      <w:rFonts w:ascii="Arial" w:eastAsia="宋体" w:hAnsi="Arial" w:cs="Times New Roman"/>
      <w:b/>
      <w:smallCaps/>
      <w:noProof/>
      <w:kern w:val="0"/>
      <w:sz w:val="32"/>
      <w:szCs w:val="20"/>
    </w:rPr>
  </w:style>
  <w:style w:type="character" w:customStyle="1" w:styleId="20">
    <w:name w:val="标题 2 字符"/>
    <w:aliases w:val="sect 1.2 字符,H2 字符,H21 字符,R2 字符,h2 字符,Level 2 Topic Heading 字符,Reset numbering 字符,Heading 2 Hidden 字符,Heading 2 CCBS 字符,heading 2 字符,l2 字符,2nd level 字符,2 字符,Header 2 字符,UNDERRUBRIK 1-2 字符,Titre3 字符,DO NOT USE_h2 字符,chn 字符,第一章 标题 2 字符,ISO1 字符,节 字符"/>
    <w:basedOn w:val="a0"/>
    <w:link w:val="2"/>
    <w:rsid w:val="00B16329"/>
    <w:rPr>
      <w:rFonts w:ascii="Arial" w:eastAsia="宋体" w:hAnsi="Arial" w:cs="Times New Roman"/>
      <w:b/>
      <w:noProof/>
      <w:kern w:val="0"/>
      <w:sz w:val="28"/>
      <w:szCs w:val="20"/>
    </w:rPr>
  </w:style>
  <w:style w:type="character" w:customStyle="1" w:styleId="30">
    <w:name w:val="标题 3 字符"/>
    <w:aliases w:val="H3 字符,h3 字符,sect1.2.3 字符,HeadC 字符,Heading 3 - old 字符,Map 字符,H31 字符,Level 3 Topic Heading 字符,Org Heading 1 字符,Level 1 - 1 字符,3rd level 字符,3 字符,l3 字符,Level 3 Head 字符,heading 3 字符,- Maj Side 字符,Bold Head 字符,bh 字符,Heading 3. 字符,level_3 字符,PIM 3 字符"/>
    <w:basedOn w:val="a0"/>
    <w:link w:val="3"/>
    <w:rsid w:val="00B16329"/>
    <w:rPr>
      <w:rFonts w:ascii="Arial" w:eastAsia="宋体" w:hAnsi="Arial" w:cs="Times New Roman"/>
      <w:b/>
      <w:noProof/>
      <w:kern w:val="0"/>
      <w:sz w:val="24"/>
      <w:szCs w:val="20"/>
    </w:rPr>
  </w:style>
  <w:style w:type="character" w:customStyle="1" w:styleId="40">
    <w:name w:val="标题 4 字符"/>
    <w:aliases w:val="H4 字符,Ref Heading 1 字符,rh1 字符,Heading sql 字符,sect 1.2.3.4 字符,h4 字符,First Subheading 字符,Level 2 - a 字符,Map Title 字符,- Minor Side 字符,4 字符,4heading 字符,PIM 4 字符,Heading 4. 字符,sect 1.2.3.41 字符,Ref Heading 11 字符,rh11 字符,sect 1.2.3.42 字符,rh12 字符,H41 字符"/>
    <w:basedOn w:val="a0"/>
    <w:link w:val="4"/>
    <w:rsid w:val="00B16329"/>
    <w:rPr>
      <w:rFonts w:ascii="Arial" w:eastAsia="宋体" w:hAnsi="Arial" w:cs="Times New Roman"/>
      <w:b/>
      <w:noProof/>
      <w:kern w:val="0"/>
      <w:sz w:val="22"/>
      <w:szCs w:val="20"/>
    </w:rPr>
  </w:style>
  <w:style w:type="character" w:customStyle="1" w:styleId="50">
    <w:name w:val="标题 5 字符"/>
    <w:basedOn w:val="a0"/>
    <w:link w:val="5"/>
    <w:rsid w:val="00B16329"/>
    <w:rPr>
      <w:rFonts w:ascii="Arial" w:eastAsia="宋体" w:hAnsi="Arial" w:cs="Times New Roman"/>
      <w:smallCaps/>
      <w:noProof/>
      <w:kern w:val="0"/>
      <w:sz w:val="22"/>
      <w:szCs w:val="20"/>
    </w:rPr>
  </w:style>
  <w:style w:type="character" w:customStyle="1" w:styleId="60">
    <w:name w:val="标题 6 字符"/>
    <w:aliases w:val="DO NOT USE_h6 字符,h6 字符,Third Subheading 字符"/>
    <w:basedOn w:val="a0"/>
    <w:link w:val="6"/>
    <w:rsid w:val="00B16329"/>
    <w:rPr>
      <w:rFonts w:ascii="Times New Roman" w:eastAsia="宋体" w:hAnsi="Times New Roman" w:cs="Times New Roman"/>
      <w:i/>
      <w:kern w:val="0"/>
      <w:sz w:val="22"/>
      <w:szCs w:val="20"/>
    </w:rPr>
  </w:style>
  <w:style w:type="character" w:customStyle="1" w:styleId="70">
    <w:name w:val="标题 7 字符"/>
    <w:basedOn w:val="a0"/>
    <w:link w:val="7"/>
    <w:rsid w:val="00B16329"/>
    <w:rPr>
      <w:rFonts w:ascii="Arial" w:eastAsia="宋体" w:hAnsi="Arial" w:cs="Times New Roman"/>
      <w:kern w:val="0"/>
      <w:sz w:val="20"/>
      <w:szCs w:val="20"/>
    </w:rPr>
  </w:style>
  <w:style w:type="character" w:customStyle="1" w:styleId="80">
    <w:name w:val="标题 8 字符"/>
    <w:basedOn w:val="a0"/>
    <w:link w:val="8"/>
    <w:rsid w:val="00B16329"/>
    <w:rPr>
      <w:rFonts w:ascii="Arial" w:eastAsia="宋体" w:hAnsi="Arial" w:cs="Times New Roman"/>
      <w:i/>
      <w:kern w:val="0"/>
      <w:sz w:val="20"/>
      <w:szCs w:val="20"/>
    </w:rPr>
  </w:style>
  <w:style w:type="character" w:customStyle="1" w:styleId="90">
    <w:name w:val="标题 9 字符"/>
    <w:basedOn w:val="a0"/>
    <w:link w:val="9"/>
    <w:rsid w:val="00B16329"/>
    <w:rPr>
      <w:rFonts w:ascii="Arial" w:eastAsia="宋体" w:hAnsi="Arial" w:cs="Times New Roman"/>
      <w:b/>
      <w:i/>
      <w:kern w:val="0"/>
      <w:sz w:val="18"/>
      <w:szCs w:val="20"/>
    </w:rPr>
  </w:style>
  <w:style w:type="paragraph" w:styleId="a3">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表正文1,标题4"/>
    <w:basedOn w:val="a"/>
    <w:link w:val="a4"/>
    <w:rsid w:val="00B16329"/>
    <w:pPr>
      <w:ind w:firstLine="420"/>
    </w:pPr>
  </w:style>
  <w:style w:type="character" w:customStyle="1" w:styleId="a4">
    <w:name w:val="正文缩进 字符"/>
    <w:aliases w:val="正文（首行缩进两字） 字符,特点 字符,表正文 字符,正文非缩进 字符,Normal Indent Char1 字符,Normal Indent Char Char 字符,Normal Indent Char1 Char1 Char 字符,Normal Indent Char Char Char Char 字符,Normal Indent Char2 Char Char Char1 Char 字符,Normal Indent Char 字符,特 字符,表正文1 字符,标题4 字符"/>
    <w:basedOn w:val="a0"/>
    <w:link w:val="a3"/>
    <w:rsid w:val="00B16329"/>
    <w:rPr>
      <w:rFonts w:ascii="Times New Roman" w:eastAsia="宋体" w:hAnsi="Times New Roman" w:cs="Times New Roman"/>
      <w:szCs w:val="20"/>
    </w:rPr>
  </w:style>
  <w:style w:type="character" w:styleId="a5">
    <w:name w:val="Hyperlink"/>
    <w:basedOn w:val="a0"/>
    <w:uiPriority w:val="99"/>
    <w:rsid w:val="00B16329"/>
    <w:rPr>
      <w:color w:val="0000FF"/>
      <w:u w:val="single"/>
    </w:rPr>
  </w:style>
  <w:style w:type="paragraph" w:styleId="11">
    <w:name w:val="toc 1"/>
    <w:basedOn w:val="a"/>
    <w:next w:val="a"/>
    <w:autoRedefine/>
    <w:uiPriority w:val="39"/>
    <w:rsid w:val="00B16329"/>
    <w:pPr>
      <w:spacing w:before="120" w:after="120"/>
      <w:jc w:val="left"/>
    </w:pPr>
    <w:rPr>
      <w:b/>
      <w:bCs/>
      <w:caps/>
      <w:szCs w:val="24"/>
    </w:rPr>
  </w:style>
  <w:style w:type="paragraph" w:styleId="21">
    <w:name w:val="toc 2"/>
    <w:basedOn w:val="a"/>
    <w:next w:val="a"/>
    <w:autoRedefine/>
    <w:uiPriority w:val="39"/>
    <w:rsid w:val="00B16329"/>
    <w:pPr>
      <w:ind w:left="210"/>
      <w:jc w:val="left"/>
    </w:pPr>
    <w:rPr>
      <w:smallCaps/>
      <w:szCs w:val="24"/>
    </w:rPr>
  </w:style>
  <w:style w:type="paragraph" w:styleId="31">
    <w:name w:val="toc 3"/>
    <w:basedOn w:val="a"/>
    <w:next w:val="a"/>
    <w:autoRedefine/>
    <w:uiPriority w:val="39"/>
    <w:rsid w:val="00B16329"/>
    <w:pPr>
      <w:ind w:left="420"/>
      <w:jc w:val="left"/>
    </w:pPr>
    <w:rPr>
      <w:i/>
      <w:iCs/>
      <w:szCs w:val="24"/>
    </w:rPr>
  </w:style>
  <w:style w:type="paragraph" w:styleId="12">
    <w:name w:val="index 1"/>
    <w:basedOn w:val="a"/>
    <w:next w:val="a"/>
    <w:autoRedefine/>
    <w:uiPriority w:val="99"/>
    <w:semiHidden/>
    <w:unhideWhenUsed/>
    <w:rsid w:val="00B16329"/>
  </w:style>
  <w:style w:type="paragraph" w:styleId="a6">
    <w:name w:val="index heading"/>
    <w:basedOn w:val="a"/>
    <w:next w:val="12"/>
    <w:semiHidden/>
    <w:rsid w:val="00B16329"/>
  </w:style>
  <w:style w:type="paragraph" w:styleId="a7">
    <w:name w:val="header"/>
    <w:basedOn w:val="a"/>
    <w:link w:val="a8"/>
    <w:uiPriority w:val="99"/>
    <w:rsid w:val="00B1632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16329"/>
    <w:rPr>
      <w:rFonts w:ascii="Times New Roman" w:eastAsia="宋体" w:hAnsi="Times New Roman" w:cs="Times New Roman"/>
      <w:sz w:val="18"/>
      <w:szCs w:val="18"/>
    </w:rPr>
  </w:style>
  <w:style w:type="paragraph" w:styleId="a9">
    <w:name w:val="footer"/>
    <w:basedOn w:val="a"/>
    <w:link w:val="aa"/>
    <w:uiPriority w:val="99"/>
    <w:rsid w:val="00B16329"/>
    <w:pPr>
      <w:tabs>
        <w:tab w:val="center" w:pos="4153"/>
        <w:tab w:val="right" w:pos="8306"/>
      </w:tabs>
      <w:snapToGrid w:val="0"/>
      <w:jc w:val="left"/>
    </w:pPr>
    <w:rPr>
      <w:sz w:val="18"/>
      <w:szCs w:val="18"/>
    </w:rPr>
  </w:style>
  <w:style w:type="character" w:customStyle="1" w:styleId="aa">
    <w:name w:val="页脚 字符"/>
    <w:basedOn w:val="a0"/>
    <w:link w:val="a9"/>
    <w:uiPriority w:val="99"/>
    <w:rsid w:val="00B16329"/>
    <w:rPr>
      <w:rFonts w:ascii="Times New Roman" w:eastAsia="宋体" w:hAnsi="Times New Roman" w:cs="Times New Roman"/>
      <w:sz w:val="18"/>
      <w:szCs w:val="18"/>
    </w:rPr>
  </w:style>
  <w:style w:type="paragraph" w:styleId="41">
    <w:name w:val="toc 4"/>
    <w:basedOn w:val="a"/>
    <w:next w:val="a"/>
    <w:autoRedefine/>
    <w:uiPriority w:val="39"/>
    <w:rsid w:val="00B16329"/>
    <w:pPr>
      <w:ind w:leftChars="600" w:left="1260"/>
    </w:pPr>
  </w:style>
  <w:style w:type="character" w:styleId="ab">
    <w:name w:val="page number"/>
    <w:basedOn w:val="a0"/>
    <w:rsid w:val="00B16329"/>
  </w:style>
  <w:style w:type="paragraph" w:styleId="ac">
    <w:name w:val="caption"/>
    <w:basedOn w:val="a"/>
    <w:next w:val="a"/>
    <w:unhideWhenUsed/>
    <w:qFormat/>
    <w:rsid w:val="00B16329"/>
    <w:rPr>
      <w:rFonts w:asciiTheme="majorHAnsi" w:eastAsia="黑体" w:hAnsiTheme="majorHAnsi" w:cstheme="majorBidi"/>
      <w:sz w:val="20"/>
    </w:rPr>
  </w:style>
  <w:style w:type="paragraph" w:styleId="ad">
    <w:name w:val="List Paragraph"/>
    <w:basedOn w:val="a"/>
    <w:uiPriority w:val="34"/>
    <w:qFormat/>
    <w:rsid w:val="00B16329"/>
    <w:pPr>
      <w:ind w:firstLineChars="200" w:firstLine="420"/>
    </w:pPr>
  </w:style>
  <w:style w:type="table" w:styleId="ae">
    <w:name w:val="Table Grid"/>
    <w:basedOn w:val="a1"/>
    <w:uiPriority w:val="39"/>
    <w:rsid w:val="00B163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26">
    <w:name w:val="c126"/>
    <w:basedOn w:val="a"/>
    <w:rsid w:val="00A31A0C"/>
    <w:pPr>
      <w:widowControl/>
      <w:spacing w:before="100" w:beforeAutospacing="1" w:after="100" w:afterAutospacing="1"/>
      <w:jc w:val="left"/>
    </w:pPr>
    <w:rPr>
      <w:rFonts w:ascii="宋体" w:hAnsi="宋体" w:cs="宋体"/>
      <w:kern w:val="0"/>
      <w:sz w:val="24"/>
      <w:szCs w:val="24"/>
    </w:rPr>
  </w:style>
  <w:style w:type="character" w:customStyle="1" w:styleId="c131">
    <w:name w:val="c131"/>
    <w:basedOn w:val="a0"/>
    <w:rsid w:val="00A31A0C"/>
  </w:style>
  <w:style w:type="paragraph" w:customStyle="1" w:styleId="c121">
    <w:name w:val="c121"/>
    <w:basedOn w:val="a"/>
    <w:rsid w:val="00A31A0C"/>
    <w:pPr>
      <w:widowControl/>
      <w:spacing w:before="100" w:beforeAutospacing="1" w:after="100" w:afterAutospacing="1"/>
      <w:jc w:val="left"/>
    </w:pPr>
    <w:rPr>
      <w:rFonts w:ascii="宋体" w:hAnsi="宋体" w:cs="宋体"/>
      <w:kern w:val="0"/>
      <w:sz w:val="24"/>
      <w:szCs w:val="24"/>
    </w:rPr>
  </w:style>
  <w:style w:type="character" w:customStyle="1" w:styleId="c108">
    <w:name w:val="c108"/>
    <w:basedOn w:val="a0"/>
    <w:rsid w:val="00A31A0C"/>
  </w:style>
  <w:style w:type="character" w:customStyle="1" w:styleId="c82">
    <w:name w:val="c82"/>
    <w:basedOn w:val="a0"/>
    <w:rsid w:val="00A31A0C"/>
  </w:style>
  <w:style w:type="character" w:customStyle="1" w:styleId="c97">
    <w:name w:val="c97"/>
    <w:basedOn w:val="a0"/>
    <w:rsid w:val="00A31A0C"/>
  </w:style>
  <w:style w:type="character" w:customStyle="1" w:styleId="c119">
    <w:name w:val="c119"/>
    <w:basedOn w:val="a0"/>
    <w:rsid w:val="00A31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83633">
      <w:bodyDiv w:val="1"/>
      <w:marLeft w:val="0"/>
      <w:marRight w:val="0"/>
      <w:marTop w:val="0"/>
      <w:marBottom w:val="0"/>
      <w:divBdr>
        <w:top w:val="none" w:sz="0" w:space="0" w:color="auto"/>
        <w:left w:val="none" w:sz="0" w:space="0" w:color="auto"/>
        <w:bottom w:val="none" w:sz="0" w:space="0" w:color="auto"/>
        <w:right w:val="none" w:sz="0" w:space="0" w:color="auto"/>
      </w:divBdr>
    </w:div>
    <w:div w:id="1626109872">
      <w:bodyDiv w:val="1"/>
      <w:marLeft w:val="0"/>
      <w:marRight w:val="0"/>
      <w:marTop w:val="0"/>
      <w:marBottom w:val="0"/>
      <w:divBdr>
        <w:top w:val="none" w:sz="0" w:space="0" w:color="auto"/>
        <w:left w:val="none" w:sz="0" w:space="0" w:color="auto"/>
        <w:bottom w:val="none" w:sz="0" w:space="0" w:color="auto"/>
        <w:right w:val="none" w:sz="0" w:space="0" w:color="auto"/>
      </w:divBdr>
    </w:div>
    <w:div w:id="175997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AA651-0E6F-4B59-9B3C-0B001748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17</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佳</dc:creator>
  <cp:keywords/>
  <dc:description/>
  <cp:lastModifiedBy>马旭强</cp:lastModifiedBy>
  <cp:revision>544</cp:revision>
  <dcterms:created xsi:type="dcterms:W3CDTF">2019-02-26T01:28:00Z</dcterms:created>
  <dcterms:modified xsi:type="dcterms:W3CDTF">2020-02-27T00:06:00Z</dcterms:modified>
</cp:coreProperties>
</file>